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650059" w14:textId="074A4E88" w:rsidR="006D5016" w:rsidRPr="006D5016" w:rsidRDefault="006D5016" w:rsidP="001A5484">
      <w:pPr>
        <w:pStyle w:val="StandardWeb"/>
        <w:spacing w:before="0" w:beforeAutospacing="0" w:after="0" w:afterAutospacing="0"/>
        <w:rPr>
          <w:rFonts w:ascii="Calibri" w:hAnsi="Calibri"/>
          <w:b/>
          <w:sz w:val="22"/>
          <w:szCs w:val="20"/>
        </w:rPr>
      </w:pPr>
      <w:r w:rsidRPr="006D5016">
        <w:rPr>
          <w:rFonts w:ascii="Calibri" w:hAnsi="Calibri"/>
          <w:b/>
          <w:sz w:val="22"/>
          <w:szCs w:val="20"/>
          <w:highlight w:val="yellow"/>
        </w:rPr>
        <w:t xml:space="preserve">Alter Stand, bitte nicht </w:t>
      </w:r>
      <w:proofErr w:type="gramStart"/>
      <w:r w:rsidRPr="006D5016">
        <w:rPr>
          <w:rFonts w:ascii="Calibri" w:hAnsi="Calibri"/>
          <w:b/>
          <w:sz w:val="22"/>
          <w:szCs w:val="20"/>
          <w:highlight w:val="yellow"/>
        </w:rPr>
        <w:t>ändern</w:t>
      </w:r>
      <w:proofErr w:type="gramEnd"/>
      <w:r w:rsidRPr="006D5016">
        <w:rPr>
          <w:rFonts w:ascii="Calibri" w:hAnsi="Calibri"/>
          <w:b/>
          <w:sz w:val="22"/>
          <w:szCs w:val="20"/>
          <w:highlight w:val="yellow"/>
        </w:rPr>
        <w:t>!!!</w:t>
      </w:r>
      <w:r>
        <w:rPr>
          <w:rFonts w:ascii="Calibri" w:hAnsi="Calibri"/>
          <w:b/>
          <w:sz w:val="22"/>
          <w:szCs w:val="20"/>
        </w:rPr>
        <w:t xml:space="preserve"> </w:t>
      </w:r>
      <w:r w:rsidRPr="006D5016">
        <w:rPr>
          <w:rFonts w:ascii="Calibri" w:hAnsi="Calibri"/>
          <w:b/>
          <w:sz w:val="22"/>
          <w:szCs w:val="20"/>
        </w:rPr>
        <w:sym w:font="Wingdings" w:char="F0E0"/>
      </w:r>
      <w:r>
        <w:rPr>
          <w:rFonts w:ascii="Calibri" w:hAnsi="Calibri"/>
          <w:b/>
          <w:sz w:val="22"/>
          <w:szCs w:val="20"/>
        </w:rPr>
        <w:t xml:space="preserve"> </w:t>
      </w:r>
      <w:r w:rsidRPr="006D5016">
        <w:rPr>
          <w:rFonts w:ascii="Calibri" w:hAnsi="Calibri"/>
          <w:b/>
          <w:sz w:val="22"/>
          <w:szCs w:val="20"/>
          <w:highlight w:val="yellow"/>
        </w:rPr>
        <w:t>Siehe Seite 3</w:t>
      </w:r>
    </w:p>
    <w:p w14:paraId="4ECB3989" w14:textId="77777777" w:rsidR="006D5016" w:rsidRDefault="006D5016" w:rsidP="001A5484">
      <w:pPr>
        <w:pStyle w:val="StandardWeb"/>
        <w:spacing w:before="0" w:beforeAutospacing="0" w:after="0" w:afterAutospacing="0"/>
        <w:rPr>
          <w:rFonts w:ascii="Calibri" w:hAnsi="Calibri"/>
          <w:sz w:val="22"/>
          <w:szCs w:val="20"/>
        </w:rPr>
      </w:pPr>
    </w:p>
    <w:p w14:paraId="50DC372B" w14:textId="77777777" w:rsidR="001A5484" w:rsidRPr="006D5016" w:rsidRDefault="001A5484" w:rsidP="001A5484">
      <w:pPr>
        <w:pStyle w:val="StandardWeb"/>
        <w:spacing w:before="0" w:beforeAutospacing="0" w:after="0" w:afterAutospacing="0"/>
        <w:rPr>
          <w:rFonts w:ascii="Calibri" w:hAnsi="Calibri"/>
          <w:sz w:val="22"/>
          <w:szCs w:val="20"/>
        </w:rPr>
      </w:pPr>
      <w:r w:rsidRPr="006D5016">
        <w:rPr>
          <w:rFonts w:ascii="Calibri" w:hAnsi="Calibri"/>
          <w:sz w:val="22"/>
          <w:szCs w:val="20"/>
        </w:rPr>
        <w:t>Hallo Du, kannst du mich verstehen? Die Neuronen reagieren auf meine liebliche Stimme. Das deute ich als ja.</w:t>
      </w:r>
    </w:p>
    <w:p w14:paraId="2B3D4BA2" w14:textId="77777777" w:rsidR="001A5484" w:rsidRPr="006D5016" w:rsidRDefault="001A5484" w:rsidP="001A5484">
      <w:pPr>
        <w:pStyle w:val="StandardWeb"/>
        <w:spacing w:before="0" w:beforeAutospacing="0" w:after="0" w:afterAutospacing="0"/>
        <w:rPr>
          <w:ins w:id="0" w:author="Dittmar, Fabian (008)" w:date="2015-07-28T08:22:00Z"/>
          <w:rFonts w:ascii="Calibri" w:hAnsi="Calibri"/>
          <w:sz w:val="22"/>
          <w:szCs w:val="20"/>
        </w:rPr>
      </w:pPr>
      <w:proofErr w:type="spellStart"/>
      <w:r w:rsidRPr="006D5016">
        <w:rPr>
          <w:rFonts w:ascii="Calibri" w:hAnsi="Calibri"/>
          <w:sz w:val="22"/>
          <w:szCs w:val="20"/>
        </w:rPr>
        <w:t>Erdling</w:t>
      </w:r>
      <w:proofErr w:type="spellEnd"/>
      <w:r w:rsidRPr="006D5016">
        <w:rPr>
          <w:rFonts w:ascii="Calibri" w:hAnsi="Calibri"/>
          <w:sz w:val="22"/>
          <w:szCs w:val="20"/>
        </w:rPr>
        <w:t xml:space="preserve">, ich heiße dich auf einer Reise in die Untiefen deines Geistes willkommen. Ich bin Meister </w:t>
      </w:r>
      <w:del w:id="1" w:author="Dittmar, Fabian (008)" w:date="2015-07-28T08:21:00Z">
        <w:r w:rsidRPr="006D5016" w:rsidDel="001A5484">
          <w:rPr>
            <w:rFonts w:ascii="Calibri" w:hAnsi="Calibri"/>
            <w:sz w:val="22"/>
            <w:szCs w:val="20"/>
          </w:rPr>
          <w:delText xml:space="preserve">Minion Tumico </w:delText>
        </w:r>
      </w:del>
      <w:proofErr w:type="spellStart"/>
      <w:ins w:id="2" w:author="Dittmar, Fabian (008)" w:date="2015-07-29T09:16:00Z">
        <w:r w:rsidR="00684732" w:rsidRPr="006D5016">
          <w:rPr>
            <w:rFonts w:ascii="Calibri" w:hAnsi="Calibri"/>
            <w:sz w:val="22"/>
            <w:szCs w:val="20"/>
          </w:rPr>
          <w:t>Minion</w:t>
        </w:r>
        <w:proofErr w:type="spellEnd"/>
        <w:r w:rsidR="00684732" w:rsidRPr="006D5016">
          <w:rPr>
            <w:rFonts w:ascii="Calibri" w:hAnsi="Calibri"/>
            <w:sz w:val="22"/>
            <w:szCs w:val="20"/>
          </w:rPr>
          <w:t xml:space="preserve"> </w:t>
        </w:r>
      </w:ins>
      <w:del w:id="3" w:author="Dittmar, Fabian (008)" w:date="2015-07-29T09:17:00Z">
        <w:r w:rsidRPr="006D5016" w:rsidDel="00684732">
          <w:rPr>
            <w:rFonts w:ascii="Calibri" w:hAnsi="Calibri"/>
            <w:sz w:val="22"/>
            <w:szCs w:val="20"/>
          </w:rPr>
          <w:delText xml:space="preserve">Blu </w:delText>
        </w:r>
      </w:del>
      <w:proofErr w:type="spellStart"/>
      <w:r w:rsidRPr="006D5016">
        <w:rPr>
          <w:rFonts w:ascii="Calibri" w:hAnsi="Calibri"/>
          <w:sz w:val="22"/>
          <w:szCs w:val="20"/>
        </w:rPr>
        <w:t>Xiaros</w:t>
      </w:r>
      <w:proofErr w:type="spellEnd"/>
      <w:r w:rsidRPr="006D5016">
        <w:rPr>
          <w:rFonts w:ascii="Calibri" w:hAnsi="Calibri"/>
          <w:sz w:val="22"/>
          <w:szCs w:val="20"/>
        </w:rPr>
        <w:t xml:space="preserve"> </w:t>
      </w:r>
      <w:proofErr w:type="spellStart"/>
      <w:ins w:id="4" w:author="Dittmar, Fabian (008)" w:date="2015-07-29T09:17:00Z">
        <w:r w:rsidR="00684732" w:rsidRPr="006D5016">
          <w:rPr>
            <w:rFonts w:ascii="Calibri" w:hAnsi="Calibri"/>
            <w:sz w:val="22"/>
            <w:szCs w:val="20"/>
          </w:rPr>
          <w:t>Blu</w:t>
        </w:r>
        <w:proofErr w:type="spellEnd"/>
        <w:r w:rsidR="00684732" w:rsidRPr="006D5016">
          <w:rPr>
            <w:rFonts w:ascii="Calibri" w:hAnsi="Calibri"/>
            <w:sz w:val="22"/>
            <w:szCs w:val="20"/>
          </w:rPr>
          <w:t xml:space="preserve"> </w:t>
        </w:r>
        <w:proofErr w:type="spellStart"/>
        <w:r w:rsidR="00684732" w:rsidRPr="006D5016">
          <w:rPr>
            <w:rFonts w:ascii="Calibri" w:hAnsi="Calibri"/>
            <w:sz w:val="22"/>
            <w:szCs w:val="20"/>
          </w:rPr>
          <w:t>Equaris</w:t>
        </w:r>
        <w:proofErr w:type="spellEnd"/>
        <w:r w:rsidR="00684732" w:rsidRPr="006D5016">
          <w:rPr>
            <w:rFonts w:ascii="Calibri" w:hAnsi="Calibri"/>
            <w:sz w:val="22"/>
            <w:szCs w:val="20"/>
          </w:rPr>
          <w:t xml:space="preserve"> </w:t>
        </w:r>
      </w:ins>
      <w:proofErr w:type="spellStart"/>
      <w:r w:rsidRPr="006D5016">
        <w:rPr>
          <w:rFonts w:ascii="Calibri" w:hAnsi="Calibri"/>
          <w:sz w:val="22"/>
          <w:szCs w:val="20"/>
        </w:rPr>
        <w:t>Zubatro</w:t>
      </w:r>
      <w:proofErr w:type="spellEnd"/>
      <w:r w:rsidRPr="006D5016">
        <w:rPr>
          <w:rFonts w:ascii="Calibri" w:hAnsi="Calibri"/>
          <w:sz w:val="22"/>
          <w:szCs w:val="20"/>
        </w:rPr>
        <w:t xml:space="preserve"> </w:t>
      </w:r>
      <w:proofErr w:type="spellStart"/>
      <w:r w:rsidRPr="006D5016">
        <w:rPr>
          <w:rFonts w:ascii="Calibri" w:hAnsi="Calibri"/>
          <w:sz w:val="22"/>
          <w:szCs w:val="20"/>
        </w:rPr>
        <w:t>Venalo</w:t>
      </w:r>
      <w:proofErr w:type="spellEnd"/>
      <w:r w:rsidRPr="006D5016">
        <w:rPr>
          <w:rFonts w:ascii="Calibri" w:hAnsi="Calibri"/>
          <w:sz w:val="22"/>
          <w:szCs w:val="20"/>
        </w:rPr>
        <w:t xml:space="preserve"> der 364</w:t>
      </w:r>
      <w:ins w:id="5" w:author="Dittmar, Fabian (008)" w:date="2015-07-28T08:22:00Z">
        <w:r w:rsidRPr="006D5016">
          <w:rPr>
            <w:rFonts w:ascii="Calibri" w:hAnsi="Calibri"/>
            <w:sz w:val="22"/>
            <w:szCs w:val="20"/>
          </w:rPr>
          <w:t>k</w:t>
        </w:r>
      </w:ins>
      <w:r w:rsidRPr="006D5016">
        <w:rPr>
          <w:rFonts w:ascii="Calibri" w:hAnsi="Calibri"/>
          <w:sz w:val="22"/>
          <w:szCs w:val="20"/>
        </w:rPr>
        <w:t>. Es reicht aber, wenn du mich ganz zwanglos mit "Erhabener" anredest.</w:t>
      </w:r>
    </w:p>
    <w:p w14:paraId="698B459D" w14:textId="77777777" w:rsidR="001A5484" w:rsidRPr="006D5016" w:rsidRDefault="001A5484" w:rsidP="001A5484">
      <w:pPr>
        <w:pStyle w:val="StandardWeb"/>
        <w:spacing w:before="0" w:beforeAutospacing="0" w:after="0" w:afterAutospacing="0"/>
        <w:rPr>
          <w:rFonts w:ascii="Calibri" w:hAnsi="Calibri"/>
          <w:sz w:val="22"/>
          <w:szCs w:val="20"/>
        </w:rPr>
      </w:pPr>
      <w:proofErr w:type="spellStart"/>
      <w:ins w:id="6" w:author="Dittmar, Fabian (008)" w:date="2015-07-28T08:22:00Z">
        <w:r w:rsidRPr="006D5016">
          <w:rPr>
            <w:rFonts w:ascii="Calibri" w:hAnsi="Calibri"/>
            <w:sz w:val="22"/>
            <w:szCs w:val="20"/>
          </w:rPr>
          <w:t>Achja</w:t>
        </w:r>
        <w:proofErr w:type="spellEnd"/>
        <w:r w:rsidRPr="006D5016">
          <w:rPr>
            <w:rFonts w:ascii="Calibri" w:hAnsi="Calibri"/>
            <w:sz w:val="22"/>
            <w:szCs w:val="20"/>
          </w:rPr>
          <w:t xml:space="preserve">, das hier ist Rd. </w:t>
        </w:r>
        <w:proofErr w:type="spellStart"/>
        <w:r w:rsidRPr="006D5016">
          <w:rPr>
            <w:rFonts w:ascii="Calibri" w:hAnsi="Calibri"/>
            <w:sz w:val="22"/>
            <w:szCs w:val="20"/>
          </w:rPr>
          <w:t>Gulk</w:t>
        </w:r>
        <w:proofErr w:type="spellEnd"/>
        <w:r w:rsidRPr="006D5016">
          <w:rPr>
            <w:rFonts w:ascii="Calibri" w:hAnsi="Calibri"/>
            <w:sz w:val="22"/>
            <w:szCs w:val="20"/>
          </w:rPr>
          <w:t>. Ihr würdet ihn einen verrückten genialen Wissenschaftler nennen.</w:t>
        </w:r>
      </w:ins>
      <w:del w:id="7" w:author="Dittmar, Fabian (008)" w:date="2015-07-28T08:22:00Z">
        <w:r w:rsidRPr="006D5016" w:rsidDel="001A5484">
          <w:rPr>
            <w:rFonts w:ascii="Calibri" w:hAnsi="Calibri"/>
            <w:sz w:val="22"/>
            <w:szCs w:val="20"/>
          </w:rPr>
          <w:delText xml:space="preserve"> </w:delText>
        </w:r>
      </w:del>
    </w:p>
    <w:p w14:paraId="1EFA87FB" w14:textId="77777777" w:rsidR="001A5484" w:rsidRPr="006D5016" w:rsidRDefault="001A5484" w:rsidP="001A5484">
      <w:pPr>
        <w:pStyle w:val="StandardWeb"/>
        <w:spacing w:before="0" w:beforeAutospacing="0" w:after="0" w:afterAutospacing="0"/>
        <w:ind w:left="540"/>
        <w:rPr>
          <w:ins w:id="8" w:author="Dittmar, Fabian (008)" w:date="2015-07-28T08:23:00Z"/>
          <w:rFonts w:ascii="Calibri" w:hAnsi="Calibri"/>
          <w:sz w:val="22"/>
          <w:szCs w:val="20"/>
        </w:rPr>
      </w:pPr>
      <w:r w:rsidRPr="006D5016">
        <w:rPr>
          <w:rFonts w:ascii="Calibri" w:hAnsi="Calibri"/>
          <w:sz w:val="22"/>
          <w:szCs w:val="20"/>
        </w:rPr>
        <w:t xml:space="preserve">Verrate mir nur vorweg bitte </w:t>
      </w:r>
      <w:r w:rsidR="001E50F0" w:rsidRPr="006D5016">
        <w:rPr>
          <w:rFonts w:ascii="Calibri" w:hAnsi="Calibri"/>
          <w:sz w:val="22"/>
          <w:szCs w:val="20"/>
        </w:rPr>
        <w:t>eins: Was bist du für ein Wesen</w:t>
      </w:r>
      <w:proofErr w:type="gramStart"/>
      <w:r w:rsidRPr="006D5016">
        <w:rPr>
          <w:rFonts w:ascii="Calibri" w:hAnsi="Calibri"/>
          <w:sz w:val="22"/>
          <w:szCs w:val="20"/>
        </w:rPr>
        <w:t>?(</w:t>
      </w:r>
      <w:proofErr w:type="gramEnd"/>
      <w:r w:rsidRPr="006D5016">
        <w:rPr>
          <w:rFonts w:ascii="Calibri" w:hAnsi="Calibri"/>
          <w:sz w:val="22"/>
          <w:szCs w:val="20"/>
        </w:rPr>
        <w:t>Auswahl: weiblich/männlich/</w:t>
      </w:r>
      <w:proofErr w:type="spellStart"/>
      <w:r w:rsidRPr="006D5016">
        <w:rPr>
          <w:rFonts w:ascii="Calibri" w:hAnsi="Calibri"/>
          <w:sz w:val="22"/>
          <w:szCs w:val="20"/>
        </w:rPr>
        <w:t>drixich</w:t>
      </w:r>
      <w:proofErr w:type="spellEnd"/>
      <w:r w:rsidRPr="006D5016">
        <w:rPr>
          <w:rFonts w:ascii="Calibri" w:hAnsi="Calibri"/>
          <w:sz w:val="22"/>
          <w:szCs w:val="20"/>
        </w:rPr>
        <w:t xml:space="preserve"> für 3. Geschlecht)</w:t>
      </w:r>
    </w:p>
    <w:p w14:paraId="0C3F69E6" w14:textId="77777777" w:rsidR="001A5484" w:rsidRPr="006D5016" w:rsidRDefault="001A5484" w:rsidP="00155E30">
      <w:pPr>
        <w:pStyle w:val="StandardWeb"/>
        <w:spacing w:before="0" w:beforeAutospacing="0" w:after="0" w:afterAutospacing="0"/>
        <w:rPr>
          <w:rFonts w:ascii="Calibri" w:hAnsi="Calibri"/>
          <w:sz w:val="22"/>
          <w:szCs w:val="20"/>
        </w:rPr>
      </w:pPr>
      <w:ins w:id="9" w:author="Dittmar, Fabian (008)" w:date="2015-07-28T08:23:00Z">
        <w:r w:rsidRPr="006D5016">
          <w:rPr>
            <w:rFonts w:ascii="Calibri" w:hAnsi="Calibri"/>
            <w:sz w:val="22"/>
            <w:szCs w:val="20"/>
          </w:rPr>
          <w:t>Unsere hochentwickelte Kultur ist darüber zu erhaben, aber euch Menschen ist das ja wichtig.</w:t>
        </w:r>
      </w:ins>
    </w:p>
    <w:p w14:paraId="77CE5B7E" w14:textId="77777777" w:rsidR="001A5484" w:rsidRPr="006D5016" w:rsidRDefault="001A5484" w:rsidP="001A5484">
      <w:pPr>
        <w:pStyle w:val="StandardWeb"/>
        <w:spacing w:before="0" w:beforeAutospacing="0" w:after="0" w:afterAutospacing="0"/>
        <w:rPr>
          <w:rFonts w:ascii="Calibri" w:hAnsi="Calibri"/>
          <w:sz w:val="22"/>
          <w:szCs w:val="20"/>
        </w:rPr>
      </w:pPr>
      <w:r w:rsidRPr="006D5016">
        <w:rPr>
          <w:rFonts w:ascii="Calibri" w:hAnsi="Calibri"/>
          <w:sz w:val="22"/>
          <w:szCs w:val="20"/>
        </w:rPr>
        <w:t xml:space="preserve">Meine Schöpfer und ich, oder kurz gesagt, wir, wollen die menschliche Spezies besser verstehen </w:t>
      </w:r>
      <w:del w:id="10" w:author="Dittmar, Fabian (008)" w:date="2015-07-28T08:24:00Z">
        <w:r w:rsidRPr="006D5016" w:rsidDel="001A5484">
          <w:rPr>
            <w:rFonts w:ascii="Calibri" w:hAnsi="Calibri"/>
            <w:sz w:val="22"/>
            <w:szCs w:val="20"/>
          </w:rPr>
          <w:delText xml:space="preserve">und </w:delText>
        </w:r>
      </w:del>
      <w:ins w:id="11" w:author="Dittmar, Fabian (008)" w:date="2015-07-28T08:24:00Z">
        <w:r w:rsidRPr="006D5016">
          <w:rPr>
            <w:rFonts w:ascii="Calibri" w:hAnsi="Calibri"/>
            <w:sz w:val="22"/>
            <w:szCs w:val="20"/>
          </w:rPr>
          <w:t>U</w:t>
        </w:r>
      </w:ins>
      <w:del w:id="12" w:author="Dittmar, Fabian (008)" w:date="2015-07-28T08:24:00Z">
        <w:r w:rsidRPr="006D5016" w:rsidDel="001A5484">
          <w:rPr>
            <w:rFonts w:ascii="Calibri" w:hAnsi="Calibri"/>
            <w:sz w:val="22"/>
            <w:szCs w:val="20"/>
          </w:rPr>
          <w:delText>u</w:delText>
        </w:r>
      </w:del>
      <w:r w:rsidRPr="006D5016">
        <w:rPr>
          <w:rFonts w:ascii="Calibri" w:hAnsi="Calibri"/>
          <w:sz w:val="22"/>
          <w:szCs w:val="20"/>
        </w:rPr>
        <w:t xml:space="preserve">nsere Wahl ist dabei auf dich gefallen. Du wirst unser Versuchsobjekt sein. Wir werden dich beobachten und im Hintergrund die gewonnen Daten auswerten. Wir hoffen, du hast das Potenzial, das wir in dir </w:t>
      </w:r>
      <w:del w:id="13" w:author="Dittmar, Fabian (008)" w:date="2015-07-28T08:25:00Z">
        <w:r w:rsidRPr="006D5016" w:rsidDel="001A5484">
          <w:rPr>
            <w:rFonts w:ascii="Calibri" w:hAnsi="Calibri"/>
            <w:sz w:val="22"/>
            <w:szCs w:val="20"/>
          </w:rPr>
          <w:delText>sehen</w:delText>
        </w:r>
      </w:del>
      <w:ins w:id="14" w:author="Dittmar, Fabian (008)" w:date="2015-07-28T08:25:00Z">
        <w:r w:rsidRPr="006D5016">
          <w:rPr>
            <w:rFonts w:ascii="Calibri" w:hAnsi="Calibri"/>
            <w:sz w:val="22"/>
            <w:szCs w:val="20"/>
          </w:rPr>
          <w:t>sahen</w:t>
        </w:r>
      </w:ins>
      <w:r w:rsidRPr="006D5016">
        <w:rPr>
          <w:rFonts w:ascii="Calibri" w:hAnsi="Calibri"/>
          <w:sz w:val="22"/>
          <w:szCs w:val="20"/>
        </w:rPr>
        <w:t xml:space="preserve">. </w:t>
      </w:r>
      <w:ins w:id="15" w:author="Dittmar, Fabian (008)" w:date="2015-07-28T08:25:00Z">
        <w:r w:rsidRPr="006D5016">
          <w:rPr>
            <w:rFonts w:ascii="Calibri" w:hAnsi="Calibri"/>
            <w:sz w:val="22"/>
            <w:szCs w:val="20"/>
          </w:rPr>
          <w:t>Ich vermute immer noch ein Versagen des Zentralgehirns</w:t>
        </w:r>
        <w:proofErr w:type="gramStart"/>
        <w:r w:rsidRPr="006D5016">
          <w:rPr>
            <w:rFonts w:ascii="Calibri" w:hAnsi="Calibri"/>
            <w:sz w:val="22"/>
            <w:szCs w:val="20"/>
          </w:rPr>
          <w:t>..</w:t>
        </w:r>
        <w:proofErr w:type="gramEnd"/>
        <w:r w:rsidRPr="006D5016">
          <w:rPr>
            <w:rFonts w:ascii="Calibri" w:hAnsi="Calibri"/>
            <w:sz w:val="22"/>
            <w:szCs w:val="20"/>
          </w:rPr>
          <w:t xml:space="preserve"> </w:t>
        </w:r>
      </w:ins>
      <w:commentRangeStart w:id="16"/>
      <w:del w:id="17" w:author="Dittmar, Fabian (008)" w:date="2015-07-28T08:26:00Z">
        <w:r w:rsidRPr="006D5016" w:rsidDel="001A5484">
          <w:rPr>
            <w:rFonts w:ascii="Calibri" w:hAnsi="Calibri"/>
            <w:sz w:val="22"/>
            <w:szCs w:val="20"/>
          </w:rPr>
          <w:delText>Zumindest sahst aus der Entfernung vielversprechend aus. Aber von nahem betrachtet</w:delText>
        </w:r>
      </w:del>
      <w:commentRangeEnd w:id="16"/>
      <w:r w:rsidR="00684732" w:rsidRPr="006D5016">
        <w:rPr>
          <w:rStyle w:val="Kommentarzeichen"/>
          <w:rFonts w:asciiTheme="minorHAnsi" w:eastAsiaTheme="minorHAnsi" w:hAnsiTheme="minorHAnsi" w:cstheme="minorBidi"/>
          <w:sz w:val="22"/>
          <w:szCs w:val="20"/>
          <w:lang w:eastAsia="en-US"/>
        </w:rPr>
        <w:commentReference w:id="16"/>
      </w:r>
      <w:del w:id="18" w:author="Dittmar, Fabian (008)" w:date="2015-07-28T08:26:00Z">
        <w:r w:rsidRPr="006D5016" w:rsidDel="001A5484">
          <w:rPr>
            <w:rFonts w:ascii="Calibri" w:hAnsi="Calibri"/>
            <w:sz w:val="22"/>
            <w:szCs w:val="20"/>
          </w:rPr>
          <w:delText xml:space="preserve"> …</w:delText>
        </w:r>
      </w:del>
      <w:ins w:id="19" w:author="Dittmar, Fabian (008)" w:date="2015-07-28T08:26:00Z">
        <w:r w:rsidRPr="006D5016">
          <w:rPr>
            <w:rFonts w:ascii="Calibri" w:hAnsi="Calibri"/>
            <w:sz w:val="22"/>
            <w:szCs w:val="20"/>
          </w:rPr>
          <w:t>Nun…</w:t>
        </w:r>
      </w:ins>
      <w:proofErr w:type="spellStart"/>
      <w:del w:id="20" w:author="Dittmar, Fabian (008)" w:date="2015-07-28T08:26:00Z">
        <w:r w:rsidRPr="006D5016" w:rsidDel="001A5484">
          <w:rPr>
            <w:rFonts w:ascii="Calibri" w:hAnsi="Calibri"/>
            <w:sz w:val="22"/>
            <w:szCs w:val="20"/>
          </w:rPr>
          <w:delText xml:space="preserve"> E</w:delText>
        </w:r>
      </w:del>
      <w:r w:rsidRPr="006D5016">
        <w:rPr>
          <w:rFonts w:ascii="Calibri" w:hAnsi="Calibri"/>
          <w:sz w:val="22"/>
          <w:szCs w:val="20"/>
        </w:rPr>
        <w:t>nttäusche</w:t>
      </w:r>
      <w:proofErr w:type="spellEnd"/>
      <w:r w:rsidRPr="006D5016">
        <w:rPr>
          <w:rFonts w:ascii="Calibri" w:hAnsi="Calibri"/>
          <w:sz w:val="22"/>
          <w:szCs w:val="20"/>
        </w:rPr>
        <w:t xml:space="preserve"> deinen Planeten besser nicht.</w:t>
      </w:r>
    </w:p>
    <w:p w14:paraId="4298E0CB" w14:textId="77777777" w:rsidR="001A5484" w:rsidRPr="006D5016" w:rsidRDefault="001A5484" w:rsidP="001A5484">
      <w:pPr>
        <w:pStyle w:val="StandardWeb"/>
        <w:spacing w:before="0" w:beforeAutospacing="0" w:after="0" w:afterAutospacing="0"/>
        <w:rPr>
          <w:rFonts w:ascii="Calibri" w:hAnsi="Calibri"/>
          <w:sz w:val="22"/>
          <w:szCs w:val="20"/>
        </w:rPr>
      </w:pPr>
      <w:r w:rsidRPr="006D5016">
        <w:rPr>
          <w:rFonts w:ascii="Calibri" w:hAnsi="Calibri"/>
          <w:sz w:val="22"/>
          <w:szCs w:val="20"/>
        </w:rPr>
        <w:t>…</w:t>
      </w:r>
    </w:p>
    <w:p w14:paraId="7DF4947F" w14:textId="77777777" w:rsidR="001A5484" w:rsidRPr="006D5016" w:rsidRDefault="001A5484" w:rsidP="001A5484">
      <w:pPr>
        <w:pStyle w:val="StandardWeb"/>
        <w:spacing w:before="0" w:beforeAutospacing="0" w:after="0" w:afterAutospacing="0"/>
        <w:rPr>
          <w:rFonts w:ascii="Calibri" w:hAnsi="Calibri"/>
          <w:sz w:val="22"/>
          <w:szCs w:val="20"/>
        </w:rPr>
      </w:pPr>
      <w:r w:rsidRPr="006D5016">
        <w:rPr>
          <w:rFonts w:ascii="Calibri" w:hAnsi="Calibri"/>
          <w:sz w:val="22"/>
          <w:szCs w:val="20"/>
        </w:rPr>
        <w:t>Darf ich dir unser</w:t>
      </w:r>
      <w:del w:id="21" w:author="Dittmar, Fabian (008)" w:date="2015-07-28T08:27:00Z">
        <w:r w:rsidRPr="006D5016" w:rsidDel="001A5484">
          <w:rPr>
            <w:rFonts w:ascii="Calibri" w:hAnsi="Calibri"/>
            <w:sz w:val="22"/>
            <w:szCs w:val="20"/>
          </w:rPr>
          <w:delText>en</w:delText>
        </w:r>
      </w:del>
      <w:r w:rsidRPr="006D5016">
        <w:rPr>
          <w:rFonts w:ascii="Calibri" w:hAnsi="Calibri"/>
          <w:sz w:val="22"/>
          <w:szCs w:val="20"/>
        </w:rPr>
        <w:t xml:space="preserve"> </w:t>
      </w:r>
      <w:del w:id="22" w:author="Dittmar, Fabian (008)" w:date="2015-07-28T08:27:00Z">
        <w:r w:rsidRPr="006D5016" w:rsidDel="001A5484">
          <w:rPr>
            <w:rFonts w:ascii="Calibri" w:hAnsi="Calibri"/>
            <w:sz w:val="22"/>
            <w:szCs w:val="20"/>
          </w:rPr>
          <w:delText xml:space="preserve">Bordcomputer </w:delText>
        </w:r>
      </w:del>
      <w:ins w:id="23" w:author="Dittmar, Fabian (008)" w:date="2015-07-28T08:27:00Z">
        <w:r w:rsidRPr="006D5016">
          <w:rPr>
            <w:rFonts w:ascii="Calibri" w:hAnsi="Calibri"/>
            <w:sz w:val="22"/>
            <w:szCs w:val="20"/>
          </w:rPr>
          <w:t xml:space="preserve">Zentralgehirn </w:t>
        </w:r>
      </w:ins>
      <w:proofErr w:type="spellStart"/>
      <w:r w:rsidRPr="006D5016">
        <w:rPr>
          <w:rFonts w:ascii="Calibri" w:hAnsi="Calibri"/>
          <w:sz w:val="22"/>
          <w:szCs w:val="20"/>
        </w:rPr>
        <w:t>WiseMind</w:t>
      </w:r>
      <w:proofErr w:type="spellEnd"/>
      <w:r w:rsidRPr="006D5016">
        <w:rPr>
          <w:rFonts w:ascii="Calibri" w:hAnsi="Calibri"/>
          <w:sz w:val="22"/>
          <w:szCs w:val="20"/>
        </w:rPr>
        <w:t xml:space="preserve"> vorstellen</w:t>
      </w:r>
      <w:del w:id="24" w:author="Dittmar, Fabian (008)" w:date="2015-07-29T09:19:00Z">
        <w:r w:rsidRPr="006D5016" w:rsidDel="00684732">
          <w:rPr>
            <w:rFonts w:ascii="Calibri" w:hAnsi="Calibri"/>
            <w:sz w:val="22"/>
            <w:szCs w:val="20"/>
          </w:rPr>
          <w:delText xml:space="preserve"> </w:delText>
        </w:r>
      </w:del>
      <w:proofErr w:type="gramStart"/>
      <w:r w:rsidRPr="006D5016">
        <w:rPr>
          <w:rFonts w:ascii="Calibri" w:hAnsi="Calibri"/>
          <w:sz w:val="22"/>
          <w:szCs w:val="20"/>
        </w:rPr>
        <w:t>..</w:t>
      </w:r>
      <w:proofErr w:type="gramEnd"/>
      <w:r w:rsidRPr="006D5016">
        <w:rPr>
          <w:rFonts w:ascii="Calibri" w:hAnsi="Calibri"/>
          <w:sz w:val="22"/>
          <w:szCs w:val="20"/>
        </w:rPr>
        <w:t xml:space="preserve"> mit ihr haben wir dein Gehirn verbunden. Ein Gehirn von der Größe einer Galaxie .. und dann .. nun ja.. deines daneben... Ich hoffe ihr werdet euch trotzdem verstehen.</w:t>
      </w:r>
    </w:p>
    <w:p w14:paraId="2AF1DAA7" w14:textId="77777777" w:rsidR="001A5484" w:rsidRPr="006D5016" w:rsidRDefault="001A5484" w:rsidP="001A5484">
      <w:pPr>
        <w:pStyle w:val="StandardWeb"/>
        <w:spacing w:before="0" w:beforeAutospacing="0" w:after="0" w:afterAutospacing="0"/>
        <w:rPr>
          <w:ins w:id="25" w:author="Dittmar, Fabian (008)" w:date="2015-07-28T08:31:00Z"/>
          <w:rFonts w:ascii="Calibri" w:hAnsi="Calibri"/>
          <w:sz w:val="22"/>
          <w:szCs w:val="20"/>
        </w:rPr>
      </w:pPr>
      <w:del w:id="26" w:author="Dittmar, Fabian (008)" w:date="2015-07-28T08:28:00Z">
        <w:r w:rsidRPr="006D5016" w:rsidDel="001A5484">
          <w:rPr>
            <w:rFonts w:ascii="Calibri" w:hAnsi="Calibri"/>
            <w:sz w:val="22"/>
            <w:szCs w:val="20"/>
          </w:rPr>
          <w:delText xml:space="preserve">Kurzer </w:delText>
        </w:r>
      </w:del>
      <w:r w:rsidRPr="006D5016">
        <w:rPr>
          <w:rFonts w:ascii="Calibri" w:hAnsi="Calibri"/>
          <w:sz w:val="22"/>
          <w:szCs w:val="20"/>
        </w:rPr>
        <w:t xml:space="preserve">Test: </w:t>
      </w:r>
      <w:del w:id="27" w:author="Dittmar, Fabian (008)" w:date="2015-07-28T08:28:00Z">
        <w:r w:rsidRPr="006D5016" w:rsidDel="001A5484">
          <w:rPr>
            <w:rFonts w:ascii="Calibri" w:hAnsi="Calibri"/>
            <w:sz w:val="22"/>
            <w:szCs w:val="20"/>
          </w:rPr>
          <w:delText>Was ist die 7364</w:delText>
        </w:r>
      </w:del>
      <w:ins w:id="28" w:author="Dittmar, Fabian (008)" w:date="2015-07-28T08:28:00Z">
        <w:r w:rsidRPr="006D5016">
          <w:rPr>
            <w:rFonts w:ascii="Calibri" w:hAnsi="Calibri"/>
            <w:sz w:val="22"/>
            <w:szCs w:val="20"/>
          </w:rPr>
          <w:t>13 IST</w:t>
        </w:r>
      </w:ins>
      <w:r w:rsidRPr="006D5016">
        <w:rPr>
          <w:rFonts w:ascii="Calibri" w:hAnsi="Calibri"/>
          <w:sz w:val="22"/>
          <w:szCs w:val="20"/>
        </w:rPr>
        <w:t xml:space="preserve"> </w:t>
      </w:r>
      <w:del w:id="29" w:author="Dittmar, Fabian (008)" w:date="2015-07-28T08:28:00Z">
        <w:r w:rsidRPr="006D5016" w:rsidDel="001A5484">
          <w:rPr>
            <w:rFonts w:ascii="Calibri" w:hAnsi="Calibri"/>
            <w:sz w:val="22"/>
            <w:szCs w:val="20"/>
          </w:rPr>
          <w:delText>Primzahl</w:delText>
        </w:r>
      </w:del>
      <w:ins w:id="30" w:author="Dittmar, Fabian (008)" w:date="2015-07-28T08:28:00Z">
        <w:r w:rsidRPr="006D5016">
          <w:rPr>
            <w:rFonts w:ascii="Calibri" w:hAnsi="Calibri"/>
            <w:sz w:val="22"/>
            <w:szCs w:val="20"/>
          </w:rPr>
          <w:t>PRIMZAHL</w:t>
        </w:r>
      </w:ins>
      <w:r w:rsidRPr="006D5016">
        <w:rPr>
          <w:rFonts w:ascii="Calibri" w:hAnsi="Calibri"/>
          <w:sz w:val="22"/>
          <w:szCs w:val="20"/>
        </w:rPr>
        <w:t xml:space="preserve">? </w:t>
      </w:r>
      <w:del w:id="31" w:author="Dittmar, Fabian (008)" w:date="2015-07-28T08:28:00Z">
        <w:r w:rsidRPr="006D5016" w:rsidDel="001A5484">
          <w:rPr>
            <w:rFonts w:ascii="Calibri" w:hAnsi="Calibri"/>
            <w:sz w:val="22"/>
            <w:szCs w:val="20"/>
          </w:rPr>
          <w:delText>Keine Reaktion</w:delText>
        </w:r>
      </w:del>
      <w:ins w:id="32" w:author="Dittmar, Fabian (008)" w:date="2015-07-28T08:28:00Z">
        <w:r w:rsidRPr="006D5016">
          <w:rPr>
            <w:rFonts w:ascii="Calibri" w:hAnsi="Calibri"/>
            <w:sz w:val="22"/>
            <w:szCs w:val="20"/>
          </w:rPr>
          <w:t>ANTWORTZEIT ÜBERSCHRITTEN</w:t>
        </w:r>
      </w:ins>
      <w:r w:rsidRPr="006D5016">
        <w:rPr>
          <w:rFonts w:ascii="Calibri" w:hAnsi="Calibri"/>
          <w:sz w:val="22"/>
          <w:szCs w:val="20"/>
        </w:rPr>
        <w:t xml:space="preserve">. </w:t>
      </w:r>
      <w:ins w:id="33" w:author="Dittmar, Fabian (008)" w:date="2015-07-28T08:29:00Z">
        <w:r w:rsidR="002321A8" w:rsidRPr="006D5016">
          <w:rPr>
            <w:rFonts w:ascii="Calibri" w:hAnsi="Calibri"/>
            <w:sz w:val="22"/>
            <w:szCs w:val="20"/>
          </w:rPr>
          <w:t>Ok, vielleicht was einfacheres, denk mal an Süßigkeiten.</w:t>
        </w:r>
      </w:ins>
      <w:del w:id="34" w:author="Dittmar, Fabian (008)" w:date="2015-07-28T08:29:00Z">
        <w:r w:rsidRPr="006D5016" w:rsidDel="002321A8">
          <w:rPr>
            <w:rFonts w:ascii="Calibri" w:hAnsi="Calibri"/>
            <w:sz w:val="22"/>
            <w:szCs w:val="20"/>
          </w:rPr>
          <w:delText>Hm, dann denk einfach: Hallo. Wunderbar.</w:delText>
        </w:r>
      </w:del>
      <w:ins w:id="35" w:author="Dittmar, Fabian (008)" w:date="2015-07-28T08:29:00Z">
        <w:r w:rsidR="002321A8" w:rsidRPr="006D5016">
          <w:rPr>
            <w:rFonts w:ascii="Calibri" w:hAnsi="Calibri"/>
            <w:sz w:val="22"/>
            <w:szCs w:val="20"/>
          </w:rPr>
          <w:t xml:space="preserve"> JA, SCHOKOLADE IST GESUND.</w:t>
        </w:r>
      </w:ins>
      <w:r w:rsidRPr="006D5016">
        <w:rPr>
          <w:rFonts w:ascii="Calibri" w:hAnsi="Calibri"/>
          <w:sz w:val="22"/>
          <w:szCs w:val="20"/>
        </w:rPr>
        <w:t xml:space="preserve"> </w:t>
      </w:r>
      <w:ins w:id="36" w:author="Dittmar, Fabian (008)" w:date="2015-07-28T08:30:00Z">
        <w:r w:rsidR="002321A8" w:rsidRPr="006D5016">
          <w:rPr>
            <w:rFonts w:ascii="Calibri" w:hAnsi="Calibri"/>
            <w:sz w:val="22"/>
            <w:szCs w:val="20"/>
          </w:rPr>
          <w:t>Wunderbar, da</w:t>
        </w:r>
      </w:ins>
      <w:del w:id="37" w:author="Dittmar, Fabian (008)" w:date="2015-07-28T08:30:00Z">
        <w:r w:rsidRPr="006D5016" w:rsidDel="002321A8">
          <w:rPr>
            <w:rFonts w:ascii="Calibri" w:hAnsi="Calibri"/>
            <w:sz w:val="22"/>
            <w:szCs w:val="20"/>
          </w:rPr>
          <w:delText>Da</w:delText>
        </w:r>
      </w:del>
      <w:r w:rsidRPr="006D5016">
        <w:rPr>
          <w:rFonts w:ascii="Calibri" w:hAnsi="Calibri"/>
          <w:sz w:val="22"/>
          <w:szCs w:val="20"/>
        </w:rPr>
        <w:t xml:space="preserve"> der Anschluss funktioniert, </w:t>
      </w:r>
      <w:del w:id="38" w:author="Dittmar, Fabian (008)" w:date="2015-07-28T08:30:00Z">
        <w:r w:rsidRPr="006D5016" w:rsidDel="002321A8">
          <w:rPr>
            <w:rFonts w:ascii="Calibri" w:hAnsi="Calibri"/>
            <w:sz w:val="22"/>
            <w:szCs w:val="20"/>
          </w:rPr>
          <w:delText>starte ich mit der basalen Reizung.</w:delText>
        </w:r>
      </w:del>
      <w:ins w:id="39" w:author="Dittmar, Fabian (008)" w:date="2015-07-28T08:30:00Z">
        <w:r w:rsidR="002321A8" w:rsidRPr="006D5016">
          <w:rPr>
            <w:rFonts w:ascii="Calibri" w:hAnsi="Calibri"/>
            <w:sz w:val="22"/>
            <w:szCs w:val="20"/>
          </w:rPr>
          <w:t>können wir hoffentlich gleich beginnen.</w:t>
        </w:r>
      </w:ins>
    </w:p>
    <w:p w14:paraId="1B5DFEBA" w14:textId="77777777" w:rsidR="002321A8" w:rsidRPr="006D5016" w:rsidRDefault="002321A8" w:rsidP="001A5484">
      <w:pPr>
        <w:pStyle w:val="StandardWeb"/>
        <w:spacing w:before="0" w:beforeAutospacing="0" w:after="0" w:afterAutospacing="0"/>
        <w:rPr>
          <w:rFonts w:ascii="Calibri" w:hAnsi="Calibri"/>
          <w:sz w:val="22"/>
          <w:szCs w:val="20"/>
        </w:rPr>
      </w:pPr>
    </w:p>
    <w:p w14:paraId="0001F90B" w14:textId="77777777" w:rsidR="001A5484" w:rsidRPr="006D5016" w:rsidDel="002321A8" w:rsidRDefault="001A5484" w:rsidP="001A5484">
      <w:pPr>
        <w:pStyle w:val="StandardWeb"/>
        <w:spacing w:before="0" w:beforeAutospacing="0" w:after="0" w:afterAutospacing="0"/>
        <w:rPr>
          <w:del w:id="40" w:author="Dittmar, Fabian (008)" w:date="2015-07-28T08:31:00Z"/>
          <w:rFonts w:ascii="Calibri" w:hAnsi="Calibri"/>
          <w:sz w:val="22"/>
          <w:szCs w:val="20"/>
        </w:rPr>
      </w:pPr>
      <w:del w:id="41" w:author="Dittmar, Fabian (008)" w:date="2015-07-28T08:31:00Z">
        <w:r w:rsidRPr="006D5016" w:rsidDel="002321A8">
          <w:rPr>
            <w:rFonts w:ascii="Calibri" w:hAnsi="Calibri"/>
            <w:sz w:val="22"/>
            <w:szCs w:val="20"/>
          </w:rPr>
          <w:delText>Drücke ich hier, dann .. oh. Alpha Stimulation bewirkt eine Allergiereaktion der Neuronen. Wer hätte gedacht, dass sich Gehirne dagegen wehren würden?</w:delText>
        </w:r>
      </w:del>
    </w:p>
    <w:p w14:paraId="66BBDBCF" w14:textId="77777777" w:rsidR="001A5484" w:rsidRPr="006D5016" w:rsidDel="002321A8" w:rsidRDefault="001A5484" w:rsidP="001A5484">
      <w:pPr>
        <w:pStyle w:val="StandardWeb"/>
        <w:spacing w:before="0" w:beforeAutospacing="0" w:after="0" w:afterAutospacing="0"/>
        <w:rPr>
          <w:del w:id="42" w:author="Dittmar, Fabian (008)" w:date="2015-07-28T08:31:00Z"/>
          <w:rFonts w:ascii="Calibri" w:hAnsi="Calibri"/>
          <w:sz w:val="22"/>
          <w:szCs w:val="20"/>
        </w:rPr>
      </w:pPr>
      <w:del w:id="43" w:author="Dittmar, Fabian (008)" w:date="2015-07-28T08:31:00Z">
        <w:r w:rsidRPr="006D5016" w:rsidDel="002321A8">
          <w:rPr>
            <w:rFonts w:ascii="Calibri" w:hAnsi="Calibri"/>
            <w:sz w:val="22"/>
            <w:szCs w:val="20"/>
          </w:rPr>
          <w:delText>Dann .. Injektion der Äther Blocker zur Sensibilisierung der Materien Teilchen. Eine rausgestreckte Zunge? Was hat das zu bedeuten? Hm, ich schreibs ins Protokoll …</w:delText>
        </w:r>
      </w:del>
    </w:p>
    <w:p w14:paraId="4FEC729C" w14:textId="77777777" w:rsidR="001A5484" w:rsidRPr="006D5016" w:rsidDel="002321A8" w:rsidRDefault="001A5484" w:rsidP="001A5484">
      <w:pPr>
        <w:pStyle w:val="StandardWeb"/>
        <w:spacing w:before="0" w:beforeAutospacing="0" w:after="0" w:afterAutospacing="0"/>
        <w:rPr>
          <w:del w:id="44" w:author="Dittmar, Fabian (008)" w:date="2015-07-28T08:31:00Z"/>
          <w:rFonts w:ascii="Calibri" w:hAnsi="Calibri"/>
          <w:sz w:val="22"/>
          <w:szCs w:val="20"/>
        </w:rPr>
      </w:pPr>
      <w:del w:id="45" w:author="Dittmar, Fabian (008)" w:date="2015-07-28T08:31:00Z">
        <w:r w:rsidRPr="006D5016" w:rsidDel="002321A8">
          <w:rPr>
            <w:rFonts w:ascii="Calibri" w:hAnsi="Calibri"/>
            <w:sz w:val="22"/>
            <w:szCs w:val="20"/>
          </w:rPr>
          <w:delText>Die Reaktionen lassen vermuten, dass der menschliche IQ nur knapp über dem absoluten Gefrierpunkt liegt. Homo Sapiens wäre damit absolut dumm und dennoch widerstandsfähig gegen den Traktorstrahl. Das muss mal jemand verstehen. Übermütige Kommentare und Beleidigungen meinerseits sind übrigens nur ein Versuch menschlich zu kommunizieren. Aber nun weiter im Protokoll.</w:delText>
        </w:r>
      </w:del>
    </w:p>
    <w:p w14:paraId="3CF5AD47" w14:textId="77777777" w:rsidR="001A5484" w:rsidRPr="006D5016" w:rsidRDefault="001A5484" w:rsidP="001A5484">
      <w:pPr>
        <w:pStyle w:val="StandardWeb"/>
        <w:spacing w:before="0" w:beforeAutospacing="0" w:after="0" w:afterAutospacing="0"/>
        <w:rPr>
          <w:rFonts w:ascii="Calibri" w:hAnsi="Calibri"/>
          <w:sz w:val="22"/>
          <w:szCs w:val="20"/>
        </w:rPr>
      </w:pPr>
      <w:r w:rsidRPr="006D5016">
        <w:rPr>
          <w:rFonts w:ascii="Calibri" w:hAnsi="Calibri"/>
          <w:sz w:val="22"/>
          <w:szCs w:val="20"/>
        </w:rPr>
        <w:t>…</w:t>
      </w:r>
    </w:p>
    <w:p w14:paraId="38055822" w14:textId="77777777" w:rsidR="002321A8" w:rsidRPr="006D5016" w:rsidRDefault="002321A8" w:rsidP="001A5484">
      <w:pPr>
        <w:pStyle w:val="StandardWeb"/>
        <w:spacing w:before="0" w:beforeAutospacing="0" w:after="0" w:afterAutospacing="0"/>
        <w:rPr>
          <w:ins w:id="46" w:author="Dittmar, Fabian (008)" w:date="2015-07-28T08:31:00Z"/>
          <w:rFonts w:ascii="Calibri" w:hAnsi="Calibri"/>
          <w:sz w:val="22"/>
          <w:szCs w:val="20"/>
        </w:rPr>
      </w:pPr>
      <w:ins w:id="47" w:author="Dittmar, Fabian (008)" w:date="2015-07-28T08:31:00Z">
        <w:r w:rsidRPr="006D5016">
          <w:rPr>
            <w:rFonts w:ascii="Calibri" w:hAnsi="Calibri"/>
            <w:sz w:val="22"/>
            <w:szCs w:val="20"/>
          </w:rPr>
          <w:t>Ich hoffe mal du bist nicht schwer von Begriff.</w:t>
        </w:r>
      </w:ins>
    </w:p>
    <w:p w14:paraId="4012D3F0" w14:textId="77777777" w:rsidR="001A5484" w:rsidRPr="006D5016" w:rsidRDefault="001A5484" w:rsidP="001A5484">
      <w:pPr>
        <w:pStyle w:val="StandardWeb"/>
        <w:spacing w:before="0" w:beforeAutospacing="0" w:after="0" w:afterAutospacing="0"/>
        <w:rPr>
          <w:rFonts w:ascii="Calibri" w:hAnsi="Calibri"/>
          <w:sz w:val="22"/>
          <w:szCs w:val="20"/>
        </w:rPr>
      </w:pPr>
      <w:r w:rsidRPr="006D5016">
        <w:rPr>
          <w:rFonts w:ascii="Calibri" w:hAnsi="Calibri"/>
          <w:sz w:val="22"/>
          <w:szCs w:val="20"/>
        </w:rPr>
        <w:t xml:space="preserve">So, bloß nicht überfordern. Mal </w:t>
      </w:r>
      <w:proofErr w:type="gramStart"/>
      <w:r w:rsidRPr="006D5016">
        <w:rPr>
          <w:rFonts w:ascii="Calibri" w:hAnsi="Calibri"/>
          <w:sz w:val="22"/>
          <w:szCs w:val="20"/>
        </w:rPr>
        <w:t>sehen ..</w:t>
      </w:r>
      <w:proofErr w:type="gramEnd"/>
      <w:r w:rsidRPr="006D5016">
        <w:rPr>
          <w:rFonts w:ascii="Calibri" w:hAnsi="Calibri"/>
          <w:sz w:val="22"/>
          <w:szCs w:val="20"/>
        </w:rPr>
        <w:t xml:space="preserve"> Buchstaben, nö ... Zahlen, negativ. Was kannst du eigentlich? Mal sehen, wie es auf Bilder reagiert…</w:t>
      </w:r>
    </w:p>
    <w:p w14:paraId="2D5971E2" w14:textId="77777777" w:rsidR="001A5484" w:rsidRPr="006D5016" w:rsidRDefault="001A5484" w:rsidP="001A5484">
      <w:pPr>
        <w:pStyle w:val="StandardWeb"/>
        <w:spacing w:before="0" w:beforeAutospacing="0" w:after="0" w:afterAutospacing="0"/>
        <w:rPr>
          <w:rFonts w:ascii="Calibri" w:hAnsi="Calibri"/>
          <w:sz w:val="22"/>
          <w:szCs w:val="20"/>
        </w:rPr>
      </w:pPr>
      <w:r w:rsidRPr="006D5016">
        <w:rPr>
          <w:rFonts w:ascii="Calibri" w:hAnsi="Calibri"/>
          <w:sz w:val="22"/>
          <w:szCs w:val="20"/>
        </w:rPr>
        <w:t>Aha .. Affinität zu Anomalien der Farbvalenz.</w:t>
      </w:r>
    </w:p>
    <w:p w14:paraId="5B72C0D1" w14:textId="77777777" w:rsidR="001A5484" w:rsidRPr="006D5016" w:rsidRDefault="001A5484" w:rsidP="001A5484">
      <w:pPr>
        <w:pStyle w:val="StandardWeb"/>
        <w:spacing w:before="0" w:beforeAutospacing="0" w:after="0" w:afterAutospacing="0"/>
        <w:rPr>
          <w:rFonts w:ascii="Calibri" w:hAnsi="Calibri"/>
          <w:sz w:val="22"/>
          <w:szCs w:val="20"/>
        </w:rPr>
      </w:pPr>
      <w:del w:id="48" w:author="Dittmar, Fabian (008)" w:date="2015-07-28T08:32:00Z">
        <w:r w:rsidRPr="006D5016" w:rsidDel="002321A8">
          <w:rPr>
            <w:rFonts w:ascii="Calibri" w:hAnsi="Calibri"/>
            <w:sz w:val="22"/>
            <w:szCs w:val="20"/>
          </w:rPr>
          <w:delText xml:space="preserve">Soso, ich verstehe... </w:delText>
        </w:r>
      </w:del>
      <w:proofErr w:type="spellStart"/>
      <w:r w:rsidRPr="006D5016">
        <w:rPr>
          <w:rFonts w:ascii="Calibri" w:hAnsi="Calibri"/>
          <w:sz w:val="22"/>
          <w:szCs w:val="20"/>
        </w:rPr>
        <w:t>WiseMind</w:t>
      </w:r>
      <w:proofErr w:type="spellEnd"/>
      <w:r w:rsidRPr="006D5016">
        <w:rPr>
          <w:rFonts w:ascii="Calibri" w:hAnsi="Calibri"/>
          <w:sz w:val="22"/>
          <w:szCs w:val="20"/>
        </w:rPr>
        <w:t xml:space="preserve">, bereite Versuchsreihe 272 zur Feststellung und Messung der Intelligenz </w:t>
      </w:r>
      <w:del w:id="49" w:author="Dittmar, Fabian (008)" w:date="2015-07-28T08:32:00Z">
        <w:r w:rsidRPr="006D5016" w:rsidDel="002321A8">
          <w:rPr>
            <w:rFonts w:ascii="Calibri" w:hAnsi="Calibri"/>
            <w:sz w:val="22"/>
            <w:szCs w:val="20"/>
          </w:rPr>
          <w:delText xml:space="preserve">für </w:delText>
        </w:r>
      </w:del>
      <w:ins w:id="50" w:author="Dittmar, Fabian (008)" w:date="2015-07-28T08:32:00Z">
        <w:r w:rsidR="002321A8" w:rsidRPr="006D5016">
          <w:rPr>
            <w:rFonts w:ascii="Calibri" w:hAnsi="Calibri"/>
            <w:sz w:val="22"/>
            <w:szCs w:val="20"/>
          </w:rPr>
          <w:t>d</w:t>
        </w:r>
      </w:ins>
      <w:ins w:id="51" w:author="Dittmar, Fabian (008)" w:date="2015-07-28T08:33:00Z">
        <w:r w:rsidR="002321A8" w:rsidRPr="006D5016">
          <w:rPr>
            <w:rFonts w:ascii="Calibri" w:hAnsi="Calibri"/>
            <w:sz w:val="22"/>
            <w:szCs w:val="20"/>
          </w:rPr>
          <w:t>er</w:t>
        </w:r>
      </w:ins>
      <w:ins w:id="52" w:author="Dittmar, Fabian (008)" w:date="2015-07-28T08:32:00Z">
        <w:r w:rsidR="002321A8" w:rsidRPr="006D5016">
          <w:rPr>
            <w:rFonts w:ascii="Calibri" w:hAnsi="Calibri"/>
            <w:sz w:val="22"/>
            <w:szCs w:val="20"/>
          </w:rPr>
          <w:t xml:space="preserve"> </w:t>
        </w:r>
      </w:ins>
      <w:r w:rsidRPr="006D5016">
        <w:rPr>
          <w:rFonts w:ascii="Calibri" w:hAnsi="Calibri"/>
          <w:sz w:val="22"/>
          <w:szCs w:val="20"/>
        </w:rPr>
        <w:t xml:space="preserve">Homo Sapiens </w:t>
      </w:r>
      <w:del w:id="53" w:author="Dittmar, Fabian (008)" w:date="2015-07-28T08:33:00Z">
        <w:r w:rsidRPr="006D5016" w:rsidDel="002321A8">
          <w:rPr>
            <w:rFonts w:ascii="Calibri" w:hAnsi="Calibri"/>
            <w:sz w:val="22"/>
            <w:szCs w:val="20"/>
          </w:rPr>
          <w:delText xml:space="preserve">auf dem Planeten Erde </w:delText>
        </w:r>
      </w:del>
      <w:r w:rsidRPr="006D5016">
        <w:rPr>
          <w:rFonts w:ascii="Calibri" w:hAnsi="Calibri"/>
          <w:sz w:val="22"/>
          <w:szCs w:val="20"/>
        </w:rPr>
        <w:t>vor.</w:t>
      </w:r>
    </w:p>
    <w:p w14:paraId="5C5C0A56" w14:textId="77777777" w:rsidR="001A5484" w:rsidRPr="006D5016" w:rsidRDefault="001A5484" w:rsidP="001A5484">
      <w:pPr>
        <w:pStyle w:val="StandardWeb"/>
        <w:spacing w:before="0" w:beforeAutospacing="0" w:after="0" w:afterAutospacing="0"/>
        <w:rPr>
          <w:rFonts w:ascii="Calibri" w:hAnsi="Calibri"/>
          <w:sz w:val="22"/>
          <w:szCs w:val="20"/>
        </w:rPr>
      </w:pPr>
      <w:r w:rsidRPr="006D5016">
        <w:rPr>
          <w:rFonts w:ascii="Calibri" w:hAnsi="Calibri"/>
          <w:sz w:val="22"/>
          <w:szCs w:val="20"/>
        </w:rPr>
        <w:t>...</w:t>
      </w:r>
    </w:p>
    <w:p w14:paraId="52055B1C" w14:textId="77777777" w:rsidR="001A5484" w:rsidRPr="006D5016" w:rsidRDefault="001A5484" w:rsidP="001A5484">
      <w:pPr>
        <w:pStyle w:val="StandardWeb"/>
        <w:spacing w:before="0" w:beforeAutospacing="0" w:after="0" w:afterAutospacing="0"/>
        <w:rPr>
          <w:rFonts w:ascii="Calibri" w:hAnsi="Calibri"/>
          <w:sz w:val="22"/>
          <w:szCs w:val="20"/>
        </w:rPr>
      </w:pPr>
      <w:proofErr w:type="spellStart"/>
      <w:r w:rsidRPr="006D5016">
        <w:rPr>
          <w:rFonts w:ascii="Calibri" w:hAnsi="Calibri"/>
          <w:sz w:val="22"/>
          <w:szCs w:val="20"/>
        </w:rPr>
        <w:t>Erdling</w:t>
      </w:r>
      <w:proofErr w:type="spellEnd"/>
      <w:r w:rsidRPr="006D5016">
        <w:rPr>
          <w:rFonts w:ascii="Calibri" w:hAnsi="Calibri"/>
          <w:sz w:val="22"/>
          <w:szCs w:val="20"/>
        </w:rPr>
        <w:t xml:space="preserve">, wie bei allen zukünftigen Experimenten der Versuchsreihe 272, geht es darum, das Bild zu erraten. Wenn du einmal nicht weiterkommst, dann schiebe bitte "keine Panik". </w:t>
      </w:r>
      <w:proofErr w:type="spellStart"/>
      <w:r w:rsidRPr="006D5016">
        <w:rPr>
          <w:rFonts w:ascii="Calibri" w:hAnsi="Calibri"/>
          <w:sz w:val="22"/>
          <w:szCs w:val="20"/>
        </w:rPr>
        <w:t>WiseMind</w:t>
      </w:r>
      <w:proofErr w:type="spellEnd"/>
      <w:r w:rsidRPr="006D5016">
        <w:rPr>
          <w:rFonts w:ascii="Calibri" w:hAnsi="Calibri"/>
          <w:sz w:val="22"/>
          <w:szCs w:val="20"/>
        </w:rPr>
        <w:t xml:space="preserve"> wird eine für dich maßgeschneiderte Hilfe geben, wenn unser Intellekt den irdischen übersteigt.</w:t>
      </w:r>
    </w:p>
    <w:p w14:paraId="32852128" w14:textId="7EF688EE" w:rsidR="006D5016" w:rsidRPr="006D5016" w:rsidRDefault="001A5484" w:rsidP="001A5484">
      <w:pPr>
        <w:pStyle w:val="StandardWeb"/>
        <w:spacing w:before="0" w:beforeAutospacing="0" w:after="0" w:afterAutospacing="0"/>
        <w:rPr>
          <w:rFonts w:ascii="Calibri" w:hAnsi="Calibri"/>
          <w:sz w:val="22"/>
          <w:szCs w:val="20"/>
        </w:rPr>
      </w:pPr>
      <w:r w:rsidRPr="006D5016">
        <w:rPr>
          <w:rFonts w:ascii="Calibri" w:hAnsi="Calibri"/>
          <w:sz w:val="22"/>
          <w:szCs w:val="20"/>
        </w:rPr>
        <w:t>Und nun, wie man bei euch so schön sagt: Kopf in Mülleimer! Oh, hoppla, Verzeihung ich meinte natürlich: Viel Erfolg!</w:t>
      </w:r>
    </w:p>
    <w:p w14:paraId="52EFFDC2" w14:textId="77777777" w:rsidR="006D5016" w:rsidRDefault="006D5016">
      <w:pPr>
        <w:rPr>
          <w:rFonts w:ascii="Calibri" w:eastAsia="Times New Roman" w:hAnsi="Calibri" w:cs="Times New Roman"/>
          <w:sz w:val="20"/>
          <w:szCs w:val="20"/>
          <w:lang w:eastAsia="de-DE"/>
        </w:rPr>
      </w:pPr>
      <w:r>
        <w:rPr>
          <w:rFonts w:ascii="Calibri" w:hAnsi="Calibri"/>
          <w:sz w:val="20"/>
          <w:szCs w:val="20"/>
        </w:rPr>
        <w:br w:type="page"/>
      </w:r>
    </w:p>
    <w:p w14:paraId="2D0A4B46" w14:textId="77777777" w:rsidR="001A5484" w:rsidRPr="00933C4F" w:rsidRDefault="001A5484" w:rsidP="001A5484">
      <w:pPr>
        <w:pStyle w:val="StandardWeb"/>
        <w:spacing w:before="0" w:beforeAutospacing="0" w:after="0" w:afterAutospacing="0"/>
        <w:rPr>
          <w:rFonts w:ascii="Calibri" w:hAnsi="Calibri"/>
          <w:sz w:val="20"/>
          <w:szCs w:val="20"/>
        </w:rPr>
      </w:pPr>
    </w:p>
    <w:p w14:paraId="3855C928" w14:textId="77777777" w:rsidR="005C3C7E" w:rsidRDefault="005C3C7E" w:rsidP="001A5484">
      <w:pPr>
        <w:pStyle w:val="StandardWeb"/>
        <w:spacing w:before="0" w:beforeAutospacing="0" w:after="0" w:afterAutospacing="0"/>
        <w:rPr>
          <w:rFonts w:ascii="Calibri" w:hAnsi="Calibri"/>
          <w:sz w:val="22"/>
          <w:szCs w:val="22"/>
        </w:rPr>
      </w:pPr>
    </w:p>
    <w:p w14:paraId="4E12E443" w14:textId="77777777" w:rsidR="000725D4" w:rsidRDefault="000725D4" w:rsidP="001A5484">
      <w:pPr>
        <w:pStyle w:val="StandardWeb"/>
        <w:spacing w:before="0" w:beforeAutospacing="0" w:after="0" w:afterAutospacing="0"/>
        <w:rPr>
          <w:rFonts w:ascii="Calibri" w:hAnsi="Calibri"/>
          <w:sz w:val="22"/>
          <w:szCs w:val="22"/>
        </w:rPr>
      </w:pPr>
    </w:p>
    <w:tbl>
      <w:tblPr>
        <w:tblStyle w:val="Tabellenraster"/>
        <w:tblW w:w="0" w:type="auto"/>
        <w:tblLook w:val="04A0" w:firstRow="1" w:lastRow="0" w:firstColumn="1" w:lastColumn="0" w:noHBand="0" w:noVBand="1"/>
      </w:tblPr>
      <w:tblGrid>
        <w:gridCol w:w="444"/>
        <w:gridCol w:w="2029"/>
        <w:gridCol w:w="2311"/>
        <w:gridCol w:w="1401"/>
        <w:gridCol w:w="1370"/>
        <w:gridCol w:w="1507"/>
      </w:tblGrid>
      <w:tr w:rsidR="00CE560E" w14:paraId="73EECC1F" w14:textId="77777777" w:rsidTr="00371946">
        <w:tc>
          <w:tcPr>
            <w:tcW w:w="445" w:type="dxa"/>
          </w:tcPr>
          <w:p w14:paraId="45CBCB49" w14:textId="77777777" w:rsidR="00B61BA0" w:rsidRDefault="00B61BA0">
            <w:proofErr w:type="spellStart"/>
            <w:r>
              <w:t>Nr</w:t>
            </w:r>
            <w:proofErr w:type="spellEnd"/>
          </w:p>
        </w:tc>
        <w:tc>
          <w:tcPr>
            <w:tcW w:w="2124" w:type="dxa"/>
          </w:tcPr>
          <w:p w14:paraId="36428D68" w14:textId="77777777" w:rsidR="00B61BA0" w:rsidRDefault="00B61BA0">
            <w:r>
              <w:t>Test Subjekt Name</w:t>
            </w:r>
          </w:p>
        </w:tc>
        <w:tc>
          <w:tcPr>
            <w:tcW w:w="2429" w:type="dxa"/>
          </w:tcPr>
          <w:p w14:paraId="3237991C" w14:textId="77777777" w:rsidR="00B61BA0" w:rsidRDefault="00B61BA0">
            <w:r>
              <w:t>Subjekt Intelligenz</w:t>
            </w:r>
          </w:p>
        </w:tc>
        <w:tc>
          <w:tcPr>
            <w:tcW w:w="1401" w:type="dxa"/>
          </w:tcPr>
          <w:p w14:paraId="19F9A835" w14:textId="77777777" w:rsidR="00B61BA0" w:rsidRDefault="00B61BA0">
            <w:r>
              <w:t>Lob 1</w:t>
            </w:r>
          </w:p>
        </w:tc>
        <w:tc>
          <w:tcPr>
            <w:tcW w:w="1382" w:type="dxa"/>
          </w:tcPr>
          <w:p w14:paraId="19B6B559" w14:textId="77777777" w:rsidR="00B61BA0" w:rsidRDefault="00B61BA0">
            <w:r>
              <w:t>Lob 2</w:t>
            </w:r>
          </w:p>
        </w:tc>
        <w:tc>
          <w:tcPr>
            <w:tcW w:w="1507" w:type="dxa"/>
          </w:tcPr>
          <w:p w14:paraId="1157E4BC" w14:textId="77777777" w:rsidR="00B61BA0" w:rsidRDefault="00B61BA0">
            <w:r>
              <w:t>Lob 3</w:t>
            </w:r>
          </w:p>
        </w:tc>
      </w:tr>
      <w:tr w:rsidR="00CE560E" w14:paraId="324BD190" w14:textId="77777777" w:rsidTr="00371946">
        <w:tc>
          <w:tcPr>
            <w:tcW w:w="445" w:type="dxa"/>
          </w:tcPr>
          <w:p w14:paraId="2B19BA92" w14:textId="77777777" w:rsidR="00B61BA0" w:rsidRPr="00B61BA0" w:rsidRDefault="007D2C29">
            <w:pPr>
              <w:rPr>
                <w:color w:val="FF0000"/>
                <w:sz w:val="20"/>
                <w:szCs w:val="20"/>
              </w:rPr>
            </w:pPr>
            <w:r>
              <w:rPr>
                <w:color w:val="FF0000"/>
                <w:sz w:val="20"/>
                <w:szCs w:val="20"/>
              </w:rPr>
              <w:t>0</w:t>
            </w:r>
          </w:p>
        </w:tc>
        <w:tc>
          <w:tcPr>
            <w:tcW w:w="2124" w:type="dxa"/>
          </w:tcPr>
          <w:p w14:paraId="15174FE1" w14:textId="77777777" w:rsidR="00B61BA0" w:rsidRPr="00371946" w:rsidRDefault="00B61BA0">
            <w:pPr>
              <w:rPr>
                <w:sz w:val="20"/>
                <w:szCs w:val="20"/>
              </w:rPr>
            </w:pPr>
            <w:r w:rsidRPr="00371946">
              <w:rPr>
                <w:sz w:val="20"/>
                <w:szCs w:val="20"/>
              </w:rPr>
              <w:t>Doofes Kind</w:t>
            </w:r>
          </w:p>
        </w:tc>
        <w:tc>
          <w:tcPr>
            <w:tcW w:w="2429" w:type="dxa"/>
          </w:tcPr>
          <w:p w14:paraId="3A60203D" w14:textId="77777777" w:rsidR="00B61BA0" w:rsidRPr="00371946" w:rsidRDefault="00B61BA0">
            <w:pPr>
              <w:rPr>
                <w:sz w:val="20"/>
                <w:szCs w:val="20"/>
              </w:rPr>
            </w:pPr>
            <w:r w:rsidRPr="00371946">
              <w:rPr>
                <w:sz w:val="20"/>
                <w:szCs w:val="20"/>
              </w:rPr>
              <w:t>Hoffnungslos</w:t>
            </w:r>
          </w:p>
        </w:tc>
        <w:tc>
          <w:tcPr>
            <w:tcW w:w="1401" w:type="dxa"/>
          </w:tcPr>
          <w:p w14:paraId="14C1922A" w14:textId="77777777" w:rsidR="00B36478" w:rsidRPr="00BF463B" w:rsidRDefault="00D24EB6">
            <w:pPr>
              <w:rPr>
                <w:sz w:val="20"/>
                <w:szCs w:val="20"/>
              </w:rPr>
            </w:pPr>
            <w:r w:rsidRPr="00BF463B">
              <w:rPr>
                <w:sz w:val="20"/>
                <w:szCs w:val="20"/>
              </w:rPr>
              <w:t>Großes Lob</w:t>
            </w:r>
          </w:p>
        </w:tc>
        <w:tc>
          <w:tcPr>
            <w:tcW w:w="1382" w:type="dxa"/>
          </w:tcPr>
          <w:p w14:paraId="61110C1B" w14:textId="77777777" w:rsidR="00B61BA0" w:rsidRPr="00BF463B" w:rsidRDefault="00D24EB6">
            <w:pPr>
              <w:rPr>
                <w:sz w:val="20"/>
                <w:szCs w:val="20"/>
              </w:rPr>
            </w:pPr>
            <w:r w:rsidRPr="00BF463B">
              <w:rPr>
                <w:sz w:val="20"/>
                <w:szCs w:val="20"/>
              </w:rPr>
              <w:t>Gut gemacht</w:t>
            </w:r>
          </w:p>
        </w:tc>
        <w:tc>
          <w:tcPr>
            <w:tcW w:w="1507" w:type="dxa"/>
          </w:tcPr>
          <w:p w14:paraId="660A4026" w14:textId="77777777" w:rsidR="00B61BA0" w:rsidRPr="00BF463B" w:rsidRDefault="007D2C29" w:rsidP="00D24EB6">
            <w:pPr>
              <w:rPr>
                <w:sz w:val="20"/>
                <w:szCs w:val="20"/>
              </w:rPr>
            </w:pPr>
            <w:r>
              <w:rPr>
                <w:sz w:val="20"/>
                <w:szCs w:val="20"/>
              </w:rPr>
              <w:t>Geschafft</w:t>
            </w:r>
          </w:p>
        </w:tc>
      </w:tr>
      <w:tr w:rsidR="00CE560E" w14:paraId="4AA839CF" w14:textId="77777777" w:rsidTr="00371946">
        <w:tc>
          <w:tcPr>
            <w:tcW w:w="445" w:type="dxa"/>
          </w:tcPr>
          <w:p w14:paraId="21B36066" w14:textId="77777777" w:rsidR="00B61BA0" w:rsidRPr="00B61BA0" w:rsidRDefault="007D2C29">
            <w:pPr>
              <w:rPr>
                <w:color w:val="FF0000"/>
                <w:sz w:val="20"/>
                <w:szCs w:val="20"/>
              </w:rPr>
            </w:pPr>
            <w:r>
              <w:rPr>
                <w:color w:val="FF0000"/>
                <w:sz w:val="20"/>
                <w:szCs w:val="20"/>
              </w:rPr>
              <w:t>1</w:t>
            </w:r>
          </w:p>
        </w:tc>
        <w:tc>
          <w:tcPr>
            <w:tcW w:w="2124" w:type="dxa"/>
          </w:tcPr>
          <w:p w14:paraId="7985EFC9" w14:textId="77777777" w:rsidR="00B61BA0" w:rsidRPr="00371946" w:rsidRDefault="00B61BA0">
            <w:pPr>
              <w:rPr>
                <w:sz w:val="20"/>
                <w:szCs w:val="20"/>
              </w:rPr>
            </w:pPr>
            <w:r w:rsidRPr="00371946">
              <w:rPr>
                <w:sz w:val="20"/>
                <w:szCs w:val="20"/>
              </w:rPr>
              <w:t>Kind</w:t>
            </w:r>
          </w:p>
        </w:tc>
        <w:tc>
          <w:tcPr>
            <w:tcW w:w="2429" w:type="dxa"/>
          </w:tcPr>
          <w:p w14:paraId="224CDDD8" w14:textId="77777777" w:rsidR="00B61BA0" w:rsidRPr="00371946" w:rsidRDefault="00B61BA0" w:rsidP="008C1F36">
            <w:pPr>
              <w:rPr>
                <w:sz w:val="20"/>
                <w:szCs w:val="20"/>
              </w:rPr>
            </w:pPr>
            <w:r w:rsidRPr="00371946">
              <w:rPr>
                <w:sz w:val="20"/>
                <w:szCs w:val="20"/>
              </w:rPr>
              <w:t>Ein Funken</w:t>
            </w:r>
          </w:p>
        </w:tc>
        <w:tc>
          <w:tcPr>
            <w:tcW w:w="1401" w:type="dxa"/>
          </w:tcPr>
          <w:p w14:paraId="79E769A1" w14:textId="77777777" w:rsidR="00565C67" w:rsidRPr="00BF463B" w:rsidRDefault="001B2FE8" w:rsidP="001B2FE8">
            <w:pPr>
              <w:rPr>
                <w:sz w:val="20"/>
                <w:szCs w:val="20"/>
              </w:rPr>
            </w:pPr>
            <w:r w:rsidRPr="00BF463B">
              <w:rPr>
                <w:sz w:val="20"/>
                <w:szCs w:val="20"/>
              </w:rPr>
              <w:t>Bedachter Zug</w:t>
            </w:r>
          </w:p>
        </w:tc>
        <w:tc>
          <w:tcPr>
            <w:tcW w:w="1382" w:type="dxa"/>
          </w:tcPr>
          <w:p w14:paraId="3DCC2E3D" w14:textId="77777777" w:rsidR="00B61BA0" w:rsidRPr="00BF463B" w:rsidRDefault="00D24EB6" w:rsidP="008C1F36">
            <w:pPr>
              <w:rPr>
                <w:sz w:val="20"/>
                <w:szCs w:val="20"/>
              </w:rPr>
            </w:pPr>
            <w:r w:rsidRPr="00BF463B">
              <w:rPr>
                <w:sz w:val="20"/>
                <w:szCs w:val="20"/>
              </w:rPr>
              <w:t>Bombastisch</w:t>
            </w:r>
          </w:p>
        </w:tc>
        <w:tc>
          <w:tcPr>
            <w:tcW w:w="1507" w:type="dxa"/>
          </w:tcPr>
          <w:p w14:paraId="5D16B19A" w14:textId="77777777" w:rsidR="00B61BA0" w:rsidRPr="00BF463B" w:rsidRDefault="00B61BA0" w:rsidP="008C1F36">
            <w:pPr>
              <w:rPr>
                <w:sz w:val="20"/>
                <w:szCs w:val="20"/>
              </w:rPr>
            </w:pPr>
            <w:r w:rsidRPr="00BF463B">
              <w:rPr>
                <w:sz w:val="20"/>
                <w:szCs w:val="20"/>
              </w:rPr>
              <w:t>Bravo!</w:t>
            </w:r>
          </w:p>
        </w:tc>
      </w:tr>
      <w:tr w:rsidR="00CE560E" w14:paraId="062229AF" w14:textId="77777777" w:rsidTr="00371946">
        <w:tc>
          <w:tcPr>
            <w:tcW w:w="445" w:type="dxa"/>
          </w:tcPr>
          <w:p w14:paraId="32BEA460" w14:textId="77777777" w:rsidR="00B61BA0" w:rsidRPr="00B61BA0" w:rsidRDefault="007D2C29">
            <w:pPr>
              <w:rPr>
                <w:color w:val="FF0000"/>
                <w:sz w:val="20"/>
                <w:szCs w:val="20"/>
              </w:rPr>
            </w:pPr>
            <w:r>
              <w:rPr>
                <w:color w:val="FF0000"/>
                <w:sz w:val="20"/>
                <w:szCs w:val="20"/>
              </w:rPr>
              <w:t>2</w:t>
            </w:r>
          </w:p>
        </w:tc>
        <w:tc>
          <w:tcPr>
            <w:tcW w:w="2124" w:type="dxa"/>
          </w:tcPr>
          <w:p w14:paraId="56B4B91C" w14:textId="77777777" w:rsidR="00B61BA0" w:rsidRPr="00371946" w:rsidRDefault="00B61BA0">
            <w:pPr>
              <w:rPr>
                <w:sz w:val="20"/>
                <w:szCs w:val="20"/>
              </w:rPr>
            </w:pPr>
            <w:r w:rsidRPr="00371946">
              <w:rPr>
                <w:sz w:val="20"/>
                <w:szCs w:val="20"/>
              </w:rPr>
              <w:t>Klugscheißer</w:t>
            </w:r>
          </w:p>
        </w:tc>
        <w:tc>
          <w:tcPr>
            <w:tcW w:w="2429" w:type="dxa"/>
          </w:tcPr>
          <w:p w14:paraId="6E2E56E3" w14:textId="77777777" w:rsidR="00B61BA0" w:rsidRPr="00371946" w:rsidRDefault="00B61BA0">
            <w:pPr>
              <w:rPr>
                <w:sz w:val="20"/>
                <w:szCs w:val="20"/>
              </w:rPr>
            </w:pPr>
            <w:r w:rsidRPr="00371946">
              <w:rPr>
                <w:sz w:val="20"/>
                <w:szCs w:val="20"/>
              </w:rPr>
              <w:t>Hoffnungslos überschätzt</w:t>
            </w:r>
          </w:p>
        </w:tc>
        <w:tc>
          <w:tcPr>
            <w:tcW w:w="1401" w:type="dxa"/>
          </w:tcPr>
          <w:p w14:paraId="02C83C01" w14:textId="77777777" w:rsidR="00D24EB6" w:rsidRPr="00BF463B" w:rsidRDefault="00371946">
            <w:pPr>
              <w:rPr>
                <w:sz w:val="20"/>
                <w:szCs w:val="20"/>
              </w:rPr>
            </w:pPr>
            <w:r>
              <w:rPr>
                <w:sz w:val="20"/>
                <w:szCs w:val="20"/>
              </w:rPr>
              <w:t>Gratulation</w:t>
            </w:r>
          </w:p>
        </w:tc>
        <w:tc>
          <w:tcPr>
            <w:tcW w:w="1382" w:type="dxa"/>
          </w:tcPr>
          <w:p w14:paraId="56B29774" w14:textId="77777777" w:rsidR="00B61BA0" w:rsidRPr="00BF463B" w:rsidRDefault="00371946">
            <w:pPr>
              <w:rPr>
                <w:sz w:val="20"/>
                <w:szCs w:val="20"/>
              </w:rPr>
            </w:pPr>
            <w:r>
              <w:rPr>
                <w:sz w:val="20"/>
                <w:szCs w:val="20"/>
              </w:rPr>
              <w:t>Ganz passabel</w:t>
            </w:r>
          </w:p>
        </w:tc>
        <w:tc>
          <w:tcPr>
            <w:tcW w:w="1507" w:type="dxa"/>
          </w:tcPr>
          <w:p w14:paraId="1C69139D" w14:textId="77777777" w:rsidR="00B61BA0" w:rsidRPr="00BF463B" w:rsidRDefault="00371946" w:rsidP="00565C67">
            <w:pPr>
              <w:rPr>
                <w:sz w:val="20"/>
                <w:szCs w:val="20"/>
              </w:rPr>
            </w:pPr>
            <w:r>
              <w:rPr>
                <w:sz w:val="20"/>
                <w:szCs w:val="20"/>
              </w:rPr>
              <w:t>Gute Arbeit</w:t>
            </w:r>
          </w:p>
        </w:tc>
      </w:tr>
      <w:tr w:rsidR="00371946" w14:paraId="1540FAEC" w14:textId="77777777" w:rsidTr="00371946">
        <w:tc>
          <w:tcPr>
            <w:tcW w:w="445" w:type="dxa"/>
          </w:tcPr>
          <w:p w14:paraId="67A5C22A" w14:textId="77777777" w:rsidR="00371946" w:rsidRPr="00B61BA0" w:rsidRDefault="00371946" w:rsidP="00371946">
            <w:pPr>
              <w:rPr>
                <w:sz w:val="20"/>
                <w:szCs w:val="20"/>
              </w:rPr>
            </w:pPr>
            <w:r>
              <w:rPr>
                <w:sz w:val="20"/>
                <w:szCs w:val="20"/>
              </w:rPr>
              <w:t>3</w:t>
            </w:r>
          </w:p>
        </w:tc>
        <w:tc>
          <w:tcPr>
            <w:tcW w:w="2124" w:type="dxa"/>
          </w:tcPr>
          <w:p w14:paraId="5D16A9CF" w14:textId="77777777" w:rsidR="00371946" w:rsidRPr="00B61BA0" w:rsidRDefault="00371946" w:rsidP="00371946">
            <w:pPr>
              <w:rPr>
                <w:sz w:val="20"/>
                <w:szCs w:val="20"/>
              </w:rPr>
            </w:pPr>
            <w:r w:rsidRPr="00B61BA0">
              <w:rPr>
                <w:sz w:val="20"/>
                <w:szCs w:val="20"/>
              </w:rPr>
              <w:t>Trottel</w:t>
            </w:r>
          </w:p>
        </w:tc>
        <w:tc>
          <w:tcPr>
            <w:tcW w:w="2429" w:type="dxa"/>
          </w:tcPr>
          <w:p w14:paraId="497D6143" w14:textId="77777777" w:rsidR="00371946" w:rsidRPr="00B61BA0" w:rsidRDefault="00371946" w:rsidP="00371946">
            <w:pPr>
              <w:rPr>
                <w:sz w:val="20"/>
                <w:szCs w:val="20"/>
              </w:rPr>
            </w:pPr>
            <w:r w:rsidRPr="00B61BA0">
              <w:rPr>
                <w:sz w:val="20"/>
                <w:szCs w:val="20"/>
              </w:rPr>
              <w:t>Utopisch debil</w:t>
            </w:r>
          </w:p>
        </w:tc>
        <w:tc>
          <w:tcPr>
            <w:tcW w:w="1401" w:type="dxa"/>
          </w:tcPr>
          <w:p w14:paraId="6A0912DE" w14:textId="77777777" w:rsidR="00371946" w:rsidRPr="00BF463B" w:rsidRDefault="00371946" w:rsidP="00371946">
            <w:pPr>
              <w:rPr>
                <w:sz w:val="20"/>
                <w:szCs w:val="20"/>
              </w:rPr>
            </w:pPr>
            <w:r w:rsidRPr="00BF463B">
              <w:rPr>
                <w:sz w:val="20"/>
                <w:szCs w:val="20"/>
              </w:rPr>
              <w:t>Beifall gibt’s später…</w:t>
            </w:r>
          </w:p>
        </w:tc>
        <w:tc>
          <w:tcPr>
            <w:tcW w:w="1382" w:type="dxa"/>
          </w:tcPr>
          <w:p w14:paraId="7925AC15" w14:textId="77777777" w:rsidR="00371946" w:rsidRPr="00BF463B" w:rsidRDefault="00371946" w:rsidP="00371946">
            <w:pPr>
              <w:rPr>
                <w:sz w:val="20"/>
                <w:szCs w:val="20"/>
              </w:rPr>
            </w:pPr>
            <w:r w:rsidRPr="00BF463B">
              <w:rPr>
                <w:sz w:val="20"/>
                <w:szCs w:val="20"/>
              </w:rPr>
              <w:t>Bemühte sich stets…</w:t>
            </w:r>
          </w:p>
        </w:tc>
        <w:tc>
          <w:tcPr>
            <w:tcW w:w="1507" w:type="dxa"/>
          </w:tcPr>
          <w:p w14:paraId="35478EE0" w14:textId="77777777" w:rsidR="00371946" w:rsidRPr="00BF463B" w:rsidRDefault="00371946" w:rsidP="00371946">
            <w:pPr>
              <w:rPr>
                <w:sz w:val="20"/>
                <w:szCs w:val="20"/>
              </w:rPr>
            </w:pPr>
            <w:r w:rsidRPr="00BF463B">
              <w:rPr>
                <w:sz w:val="20"/>
                <w:szCs w:val="20"/>
              </w:rPr>
              <w:t>Bin fast sprach</w:t>
            </w:r>
            <w:r>
              <w:rPr>
                <w:sz w:val="20"/>
                <w:szCs w:val="20"/>
              </w:rPr>
              <w:t>l</w:t>
            </w:r>
            <w:r w:rsidRPr="00BF463B">
              <w:rPr>
                <w:sz w:val="20"/>
                <w:szCs w:val="20"/>
              </w:rPr>
              <w:t>os</w:t>
            </w:r>
          </w:p>
        </w:tc>
      </w:tr>
      <w:tr w:rsidR="00CE560E" w14:paraId="77A159BE" w14:textId="77777777" w:rsidTr="00371946">
        <w:tc>
          <w:tcPr>
            <w:tcW w:w="445" w:type="dxa"/>
          </w:tcPr>
          <w:p w14:paraId="78E6F783" w14:textId="77777777" w:rsidR="00B61BA0" w:rsidRPr="00B61BA0" w:rsidRDefault="007D2C29">
            <w:pPr>
              <w:rPr>
                <w:sz w:val="20"/>
                <w:szCs w:val="20"/>
              </w:rPr>
            </w:pPr>
            <w:r>
              <w:rPr>
                <w:sz w:val="20"/>
                <w:szCs w:val="20"/>
              </w:rPr>
              <w:t>4</w:t>
            </w:r>
          </w:p>
        </w:tc>
        <w:tc>
          <w:tcPr>
            <w:tcW w:w="2124" w:type="dxa"/>
          </w:tcPr>
          <w:p w14:paraId="4FB25D3E" w14:textId="77777777" w:rsidR="00B61BA0" w:rsidRPr="00B61BA0" w:rsidRDefault="00B61BA0">
            <w:pPr>
              <w:rPr>
                <w:sz w:val="20"/>
                <w:szCs w:val="20"/>
              </w:rPr>
            </w:pPr>
            <w:r w:rsidRPr="00B61BA0">
              <w:rPr>
                <w:sz w:val="20"/>
                <w:szCs w:val="20"/>
              </w:rPr>
              <w:t>Einfaltspinsel</w:t>
            </w:r>
          </w:p>
        </w:tc>
        <w:tc>
          <w:tcPr>
            <w:tcW w:w="2429" w:type="dxa"/>
          </w:tcPr>
          <w:p w14:paraId="08AFE8B8" w14:textId="77777777" w:rsidR="00B61BA0" w:rsidRPr="00B61BA0" w:rsidRDefault="00807F7B" w:rsidP="00807F7B">
            <w:pPr>
              <w:rPr>
                <w:sz w:val="20"/>
                <w:szCs w:val="20"/>
              </w:rPr>
            </w:pPr>
            <w:r>
              <w:rPr>
                <w:sz w:val="20"/>
                <w:szCs w:val="20"/>
              </w:rPr>
              <w:t>Unterirdisch</w:t>
            </w:r>
          </w:p>
        </w:tc>
        <w:tc>
          <w:tcPr>
            <w:tcW w:w="1401" w:type="dxa"/>
          </w:tcPr>
          <w:p w14:paraId="5F7FA279" w14:textId="77777777" w:rsidR="00B61BA0" w:rsidRPr="00BF463B" w:rsidRDefault="001B2FE8">
            <w:pPr>
              <w:rPr>
                <w:sz w:val="20"/>
                <w:szCs w:val="20"/>
              </w:rPr>
            </w:pPr>
            <w:r w:rsidRPr="00BF463B">
              <w:rPr>
                <w:sz w:val="20"/>
                <w:szCs w:val="20"/>
              </w:rPr>
              <w:t>Wer hätte das gedacht</w:t>
            </w:r>
          </w:p>
        </w:tc>
        <w:tc>
          <w:tcPr>
            <w:tcW w:w="1382" w:type="dxa"/>
          </w:tcPr>
          <w:p w14:paraId="3E88EEAC" w14:textId="77777777" w:rsidR="00B61BA0" w:rsidRPr="00BF463B" w:rsidRDefault="001B2FE8">
            <w:pPr>
              <w:rPr>
                <w:sz w:val="20"/>
                <w:szCs w:val="20"/>
              </w:rPr>
            </w:pPr>
            <w:r w:rsidRPr="00BF463B">
              <w:rPr>
                <w:sz w:val="20"/>
                <w:szCs w:val="20"/>
              </w:rPr>
              <w:t>Wow</w:t>
            </w:r>
            <w:r w:rsidR="00737E00" w:rsidRPr="00BF463B">
              <w:rPr>
                <w:sz w:val="20"/>
                <w:szCs w:val="20"/>
              </w:rPr>
              <w:t>…</w:t>
            </w:r>
          </w:p>
        </w:tc>
        <w:tc>
          <w:tcPr>
            <w:tcW w:w="1507" w:type="dxa"/>
          </w:tcPr>
          <w:p w14:paraId="263919D9" w14:textId="77777777" w:rsidR="00B61BA0" w:rsidRPr="00BF463B" w:rsidRDefault="001B2FE8">
            <w:pPr>
              <w:rPr>
                <w:sz w:val="20"/>
                <w:szCs w:val="20"/>
              </w:rPr>
            </w:pPr>
            <w:proofErr w:type="spellStart"/>
            <w:r w:rsidRPr="00BF463B">
              <w:rPr>
                <w:sz w:val="20"/>
                <w:szCs w:val="20"/>
              </w:rPr>
              <w:t>Welch</w:t>
            </w:r>
            <w:proofErr w:type="spellEnd"/>
            <w:r w:rsidRPr="00BF463B">
              <w:rPr>
                <w:sz w:val="20"/>
                <w:szCs w:val="20"/>
              </w:rPr>
              <w:t xml:space="preserve"> </w:t>
            </w:r>
            <w:r w:rsidR="00CE560E" w:rsidRPr="00BF463B">
              <w:rPr>
                <w:sz w:val="20"/>
                <w:szCs w:val="20"/>
              </w:rPr>
              <w:t xml:space="preserve">eine </w:t>
            </w:r>
            <w:r w:rsidRPr="00BF463B">
              <w:rPr>
                <w:sz w:val="20"/>
                <w:szCs w:val="20"/>
              </w:rPr>
              <w:t>Überraschung</w:t>
            </w:r>
          </w:p>
        </w:tc>
      </w:tr>
      <w:tr w:rsidR="00CE560E" w14:paraId="6BB1071E" w14:textId="77777777" w:rsidTr="00371946">
        <w:tc>
          <w:tcPr>
            <w:tcW w:w="445" w:type="dxa"/>
          </w:tcPr>
          <w:p w14:paraId="03FCCBE8" w14:textId="77777777" w:rsidR="00B61BA0" w:rsidRPr="00B61BA0" w:rsidRDefault="007D2C29">
            <w:pPr>
              <w:rPr>
                <w:sz w:val="20"/>
                <w:szCs w:val="20"/>
              </w:rPr>
            </w:pPr>
            <w:r>
              <w:rPr>
                <w:sz w:val="20"/>
                <w:szCs w:val="20"/>
              </w:rPr>
              <w:t>5</w:t>
            </w:r>
          </w:p>
        </w:tc>
        <w:tc>
          <w:tcPr>
            <w:tcW w:w="2124" w:type="dxa"/>
          </w:tcPr>
          <w:p w14:paraId="14273CC1" w14:textId="77777777" w:rsidR="00B61BA0" w:rsidRPr="00B61BA0" w:rsidRDefault="00B61BA0">
            <w:pPr>
              <w:rPr>
                <w:sz w:val="20"/>
                <w:szCs w:val="20"/>
              </w:rPr>
            </w:pPr>
            <w:r w:rsidRPr="00B61BA0">
              <w:rPr>
                <w:sz w:val="20"/>
                <w:szCs w:val="20"/>
              </w:rPr>
              <w:t>Grünschnabel</w:t>
            </w:r>
          </w:p>
        </w:tc>
        <w:tc>
          <w:tcPr>
            <w:tcW w:w="2429" w:type="dxa"/>
          </w:tcPr>
          <w:p w14:paraId="405277CD" w14:textId="77777777" w:rsidR="00B61BA0" w:rsidRPr="00B61BA0" w:rsidRDefault="00B61BA0" w:rsidP="001E50F0">
            <w:pPr>
              <w:rPr>
                <w:sz w:val="20"/>
                <w:szCs w:val="20"/>
              </w:rPr>
            </w:pPr>
            <w:r w:rsidRPr="00B61BA0">
              <w:rPr>
                <w:sz w:val="20"/>
                <w:szCs w:val="20"/>
              </w:rPr>
              <w:t xml:space="preserve">Ein Stein im Wasser </w:t>
            </w:r>
          </w:p>
        </w:tc>
        <w:tc>
          <w:tcPr>
            <w:tcW w:w="1401" w:type="dxa"/>
          </w:tcPr>
          <w:p w14:paraId="36CADC73" w14:textId="77777777" w:rsidR="00B61BA0" w:rsidRPr="00BF463B" w:rsidRDefault="00737E00" w:rsidP="001E50F0">
            <w:pPr>
              <w:rPr>
                <w:sz w:val="20"/>
                <w:szCs w:val="20"/>
              </w:rPr>
            </w:pPr>
            <w:r w:rsidRPr="00BF463B">
              <w:rPr>
                <w:sz w:val="20"/>
                <w:szCs w:val="20"/>
              </w:rPr>
              <w:t>Nochmal bitte</w:t>
            </w:r>
          </w:p>
        </w:tc>
        <w:tc>
          <w:tcPr>
            <w:tcW w:w="1382" w:type="dxa"/>
          </w:tcPr>
          <w:p w14:paraId="1F77ED9D" w14:textId="77777777" w:rsidR="00B61BA0" w:rsidRPr="00BF463B" w:rsidRDefault="00D24EB6" w:rsidP="001E50F0">
            <w:pPr>
              <w:rPr>
                <w:sz w:val="20"/>
                <w:szCs w:val="20"/>
              </w:rPr>
            </w:pPr>
            <w:r w:rsidRPr="00BF463B">
              <w:rPr>
                <w:sz w:val="20"/>
                <w:szCs w:val="20"/>
              </w:rPr>
              <w:t>Nicht schlecht</w:t>
            </w:r>
          </w:p>
        </w:tc>
        <w:tc>
          <w:tcPr>
            <w:tcW w:w="1507" w:type="dxa"/>
          </w:tcPr>
          <w:p w14:paraId="56E35E99" w14:textId="77777777" w:rsidR="00B61BA0" w:rsidRPr="00BF463B" w:rsidRDefault="00737E00" w:rsidP="001E50F0">
            <w:pPr>
              <w:rPr>
                <w:sz w:val="20"/>
                <w:szCs w:val="20"/>
              </w:rPr>
            </w:pPr>
            <w:r w:rsidRPr="00BF463B">
              <w:rPr>
                <w:sz w:val="20"/>
                <w:szCs w:val="20"/>
              </w:rPr>
              <w:t>Nur weiter so</w:t>
            </w:r>
          </w:p>
        </w:tc>
      </w:tr>
      <w:tr w:rsidR="00CE560E" w14:paraId="58133E6E" w14:textId="77777777" w:rsidTr="00371946">
        <w:tc>
          <w:tcPr>
            <w:tcW w:w="445" w:type="dxa"/>
          </w:tcPr>
          <w:p w14:paraId="016B0D8D" w14:textId="77777777" w:rsidR="00B61BA0" w:rsidRPr="00B61BA0" w:rsidRDefault="007D2C29">
            <w:pPr>
              <w:rPr>
                <w:sz w:val="20"/>
                <w:szCs w:val="20"/>
              </w:rPr>
            </w:pPr>
            <w:r>
              <w:rPr>
                <w:sz w:val="20"/>
                <w:szCs w:val="20"/>
              </w:rPr>
              <w:t>6</w:t>
            </w:r>
          </w:p>
        </w:tc>
        <w:tc>
          <w:tcPr>
            <w:tcW w:w="2124" w:type="dxa"/>
          </w:tcPr>
          <w:p w14:paraId="02F3933F" w14:textId="77777777" w:rsidR="00B61BA0" w:rsidRPr="00B61BA0" w:rsidRDefault="00B61BA0">
            <w:pPr>
              <w:rPr>
                <w:sz w:val="20"/>
                <w:szCs w:val="20"/>
              </w:rPr>
            </w:pPr>
            <w:r w:rsidRPr="00B61BA0">
              <w:rPr>
                <w:sz w:val="20"/>
                <w:szCs w:val="20"/>
              </w:rPr>
              <w:t>Entdecker</w:t>
            </w:r>
          </w:p>
        </w:tc>
        <w:tc>
          <w:tcPr>
            <w:tcW w:w="2429" w:type="dxa"/>
          </w:tcPr>
          <w:p w14:paraId="55649421" w14:textId="77777777" w:rsidR="00B61BA0" w:rsidRPr="00B61BA0" w:rsidRDefault="00B55EF1" w:rsidP="007A2A01">
            <w:pPr>
              <w:rPr>
                <w:sz w:val="20"/>
                <w:szCs w:val="20"/>
              </w:rPr>
            </w:pPr>
            <w:r>
              <w:rPr>
                <w:sz w:val="20"/>
                <w:szCs w:val="20"/>
              </w:rPr>
              <w:t>Ausbaufähig</w:t>
            </w:r>
          </w:p>
        </w:tc>
        <w:tc>
          <w:tcPr>
            <w:tcW w:w="1401" w:type="dxa"/>
          </w:tcPr>
          <w:p w14:paraId="0E939CD4" w14:textId="77777777" w:rsidR="00B61BA0" w:rsidRPr="00BF463B" w:rsidRDefault="00AC59CE" w:rsidP="00AC59CE">
            <w:pPr>
              <w:rPr>
                <w:sz w:val="20"/>
                <w:szCs w:val="20"/>
              </w:rPr>
            </w:pPr>
            <w:r w:rsidRPr="00BF463B">
              <w:rPr>
                <w:sz w:val="20"/>
                <w:szCs w:val="20"/>
              </w:rPr>
              <w:t>Unverhofft gut</w:t>
            </w:r>
          </w:p>
        </w:tc>
        <w:tc>
          <w:tcPr>
            <w:tcW w:w="1382" w:type="dxa"/>
          </w:tcPr>
          <w:p w14:paraId="4FF42C49" w14:textId="77777777" w:rsidR="00B61BA0" w:rsidRPr="00BF463B" w:rsidRDefault="00BF463B" w:rsidP="007A2A01">
            <w:pPr>
              <w:rPr>
                <w:sz w:val="20"/>
                <w:szCs w:val="20"/>
              </w:rPr>
            </w:pPr>
            <w:r w:rsidRPr="00BF463B">
              <w:rPr>
                <w:sz w:val="20"/>
                <w:szCs w:val="20"/>
              </w:rPr>
              <w:t>Unglaublich</w:t>
            </w:r>
          </w:p>
        </w:tc>
        <w:tc>
          <w:tcPr>
            <w:tcW w:w="1507" w:type="dxa"/>
          </w:tcPr>
          <w:p w14:paraId="6553B9FE" w14:textId="77777777" w:rsidR="00B61BA0" w:rsidRPr="00BF463B" w:rsidRDefault="00565C67" w:rsidP="00AC59CE">
            <w:pPr>
              <w:rPr>
                <w:sz w:val="20"/>
                <w:szCs w:val="20"/>
              </w:rPr>
            </w:pPr>
            <w:r w:rsidRPr="00BF463B">
              <w:rPr>
                <w:sz w:val="20"/>
                <w:szCs w:val="20"/>
              </w:rPr>
              <w:t xml:space="preserve">Unerwartet </w:t>
            </w:r>
            <w:r w:rsidR="00AC59CE" w:rsidRPr="00BF463B">
              <w:rPr>
                <w:sz w:val="20"/>
                <w:szCs w:val="20"/>
              </w:rPr>
              <w:t>passabel</w:t>
            </w:r>
          </w:p>
        </w:tc>
      </w:tr>
      <w:tr w:rsidR="00CE560E" w14:paraId="47212F37" w14:textId="77777777" w:rsidTr="00371946">
        <w:tc>
          <w:tcPr>
            <w:tcW w:w="445" w:type="dxa"/>
          </w:tcPr>
          <w:p w14:paraId="754EF725" w14:textId="77777777" w:rsidR="00B61BA0" w:rsidRPr="00B61BA0" w:rsidRDefault="007D2C29">
            <w:pPr>
              <w:rPr>
                <w:sz w:val="20"/>
                <w:szCs w:val="20"/>
              </w:rPr>
            </w:pPr>
            <w:r>
              <w:rPr>
                <w:sz w:val="20"/>
                <w:szCs w:val="20"/>
              </w:rPr>
              <w:t>7</w:t>
            </w:r>
          </w:p>
        </w:tc>
        <w:tc>
          <w:tcPr>
            <w:tcW w:w="2124" w:type="dxa"/>
          </w:tcPr>
          <w:p w14:paraId="716C49F0" w14:textId="77777777" w:rsidR="00B61BA0" w:rsidRPr="00B61BA0" w:rsidRDefault="00B61BA0">
            <w:pPr>
              <w:rPr>
                <w:sz w:val="20"/>
                <w:szCs w:val="20"/>
              </w:rPr>
            </w:pPr>
            <w:r w:rsidRPr="00B61BA0">
              <w:rPr>
                <w:sz w:val="20"/>
                <w:szCs w:val="20"/>
              </w:rPr>
              <w:t>Potenzialträger</w:t>
            </w:r>
          </w:p>
        </w:tc>
        <w:tc>
          <w:tcPr>
            <w:tcW w:w="2429" w:type="dxa"/>
          </w:tcPr>
          <w:p w14:paraId="625D73FF" w14:textId="77777777" w:rsidR="00B61BA0" w:rsidRPr="00B61BA0" w:rsidRDefault="00B55EF1" w:rsidP="00535D32">
            <w:pPr>
              <w:rPr>
                <w:sz w:val="20"/>
                <w:szCs w:val="20"/>
              </w:rPr>
            </w:pPr>
            <w:r w:rsidRPr="00B61BA0">
              <w:rPr>
                <w:sz w:val="20"/>
                <w:szCs w:val="20"/>
              </w:rPr>
              <w:t>Lichtblick</w:t>
            </w:r>
          </w:p>
        </w:tc>
        <w:tc>
          <w:tcPr>
            <w:tcW w:w="1401" w:type="dxa"/>
          </w:tcPr>
          <w:p w14:paraId="3637E88F" w14:textId="77777777" w:rsidR="00B61BA0" w:rsidRPr="00BF463B" w:rsidRDefault="00565C67" w:rsidP="00535D32">
            <w:pPr>
              <w:rPr>
                <w:sz w:val="20"/>
                <w:szCs w:val="20"/>
              </w:rPr>
            </w:pPr>
            <w:r w:rsidRPr="00BF463B">
              <w:rPr>
                <w:sz w:val="20"/>
                <w:szCs w:val="20"/>
              </w:rPr>
              <w:t>Blendend!</w:t>
            </w:r>
          </w:p>
        </w:tc>
        <w:tc>
          <w:tcPr>
            <w:tcW w:w="1382" w:type="dxa"/>
          </w:tcPr>
          <w:p w14:paraId="19E19782" w14:textId="77777777" w:rsidR="00B61BA0" w:rsidRPr="00BF463B" w:rsidRDefault="00D24EB6" w:rsidP="00535D32">
            <w:pPr>
              <w:rPr>
                <w:sz w:val="20"/>
                <w:szCs w:val="20"/>
              </w:rPr>
            </w:pPr>
            <w:r w:rsidRPr="00BF463B">
              <w:rPr>
                <w:sz w:val="20"/>
                <w:szCs w:val="20"/>
              </w:rPr>
              <w:t>Bin stolz auf dich!</w:t>
            </w:r>
          </w:p>
        </w:tc>
        <w:tc>
          <w:tcPr>
            <w:tcW w:w="1507" w:type="dxa"/>
          </w:tcPr>
          <w:p w14:paraId="7E7E1CBB" w14:textId="77777777" w:rsidR="00B61BA0" w:rsidRPr="00BF463B" w:rsidRDefault="00AC59CE" w:rsidP="00AC59CE">
            <w:pPr>
              <w:rPr>
                <w:sz w:val="20"/>
                <w:szCs w:val="20"/>
              </w:rPr>
            </w:pPr>
            <w:r w:rsidRPr="00BF463B">
              <w:rPr>
                <w:sz w:val="20"/>
                <w:szCs w:val="20"/>
              </w:rPr>
              <w:t>Bemerkenswert</w:t>
            </w:r>
          </w:p>
        </w:tc>
      </w:tr>
      <w:tr w:rsidR="00CE560E" w14:paraId="2E8B0F7B" w14:textId="77777777" w:rsidTr="00371946">
        <w:tc>
          <w:tcPr>
            <w:tcW w:w="445" w:type="dxa"/>
          </w:tcPr>
          <w:p w14:paraId="5F1D1F6E" w14:textId="77777777" w:rsidR="00B61BA0" w:rsidRPr="00B61BA0" w:rsidRDefault="007D2C29" w:rsidP="005E6C8A">
            <w:pPr>
              <w:rPr>
                <w:sz w:val="20"/>
                <w:szCs w:val="20"/>
              </w:rPr>
            </w:pPr>
            <w:r>
              <w:rPr>
                <w:sz w:val="20"/>
                <w:szCs w:val="20"/>
              </w:rPr>
              <w:t>8</w:t>
            </w:r>
          </w:p>
        </w:tc>
        <w:tc>
          <w:tcPr>
            <w:tcW w:w="2124" w:type="dxa"/>
          </w:tcPr>
          <w:p w14:paraId="7B4B9F9D" w14:textId="77777777" w:rsidR="00B61BA0" w:rsidRPr="00B61BA0" w:rsidRDefault="00B61BA0" w:rsidP="005E6C8A">
            <w:pPr>
              <w:rPr>
                <w:sz w:val="20"/>
                <w:szCs w:val="20"/>
              </w:rPr>
            </w:pPr>
            <w:r w:rsidRPr="00B61BA0">
              <w:rPr>
                <w:sz w:val="20"/>
                <w:szCs w:val="20"/>
              </w:rPr>
              <w:t>Banause</w:t>
            </w:r>
          </w:p>
        </w:tc>
        <w:tc>
          <w:tcPr>
            <w:tcW w:w="2429" w:type="dxa"/>
          </w:tcPr>
          <w:p w14:paraId="1F375661" w14:textId="77777777" w:rsidR="00B61BA0" w:rsidRPr="00B61BA0" w:rsidRDefault="00B61BA0" w:rsidP="00535D32">
            <w:pPr>
              <w:rPr>
                <w:sz w:val="20"/>
                <w:szCs w:val="20"/>
              </w:rPr>
            </w:pPr>
            <w:r w:rsidRPr="00B61BA0">
              <w:rPr>
                <w:sz w:val="20"/>
                <w:szCs w:val="20"/>
              </w:rPr>
              <w:t>Streichholz am Tag</w:t>
            </w:r>
          </w:p>
        </w:tc>
        <w:tc>
          <w:tcPr>
            <w:tcW w:w="1401" w:type="dxa"/>
          </w:tcPr>
          <w:p w14:paraId="28F982F5" w14:textId="77777777" w:rsidR="00B61BA0" w:rsidRPr="00BF463B" w:rsidRDefault="005E40DE" w:rsidP="001B2FE8">
            <w:pPr>
              <w:rPr>
                <w:sz w:val="20"/>
                <w:szCs w:val="20"/>
              </w:rPr>
            </w:pPr>
            <w:r w:rsidRPr="00BF463B">
              <w:rPr>
                <w:sz w:val="20"/>
                <w:szCs w:val="20"/>
              </w:rPr>
              <w:t>Voll clever</w:t>
            </w:r>
          </w:p>
        </w:tc>
        <w:tc>
          <w:tcPr>
            <w:tcW w:w="1382" w:type="dxa"/>
          </w:tcPr>
          <w:p w14:paraId="0721C1EE" w14:textId="77777777" w:rsidR="00B61BA0" w:rsidRPr="00BF463B" w:rsidRDefault="00737E00" w:rsidP="00535D32">
            <w:pPr>
              <w:rPr>
                <w:sz w:val="20"/>
                <w:szCs w:val="20"/>
              </w:rPr>
            </w:pPr>
            <w:r w:rsidRPr="00BF463B">
              <w:rPr>
                <w:sz w:val="20"/>
                <w:szCs w:val="20"/>
              </w:rPr>
              <w:t>Vorstellung übertroffen</w:t>
            </w:r>
          </w:p>
        </w:tc>
        <w:tc>
          <w:tcPr>
            <w:tcW w:w="1507" w:type="dxa"/>
          </w:tcPr>
          <w:p w14:paraId="35198188" w14:textId="77777777" w:rsidR="00B61BA0" w:rsidRPr="00BF463B" w:rsidRDefault="00565C67" w:rsidP="00535D32">
            <w:pPr>
              <w:rPr>
                <w:sz w:val="20"/>
                <w:szCs w:val="20"/>
              </w:rPr>
            </w:pPr>
            <w:r w:rsidRPr="00BF463B">
              <w:rPr>
                <w:sz w:val="20"/>
                <w:szCs w:val="20"/>
              </w:rPr>
              <w:t>Vorbildlich</w:t>
            </w:r>
          </w:p>
        </w:tc>
      </w:tr>
      <w:tr w:rsidR="00CE560E" w14:paraId="0376E3DA" w14:textId="77777777" w:rsidTr="00371946">
        <w:tc>
          <w:tcPr>
            <w:tcW w:w="445" w:type="dxa"/>
          </w:tcPr>
          <w:p w14:paraId="27DDA9B1" w14:textId="77777777" w:rsidR="00B61BA0" w:rsidRPr="00B61BA0" w:rsidRDefault="007D2C29" w:rsidP="007D2C29">
            <w:pPr>
              <w:rPr>
                <w:sz w:val="20"/>
                <w:szCs w:val="20"/>
              </w:rPr>
            </w:pPr>
            <w:r>
              <w:rPr>
                <w:sz w:val="20"/>
                <w:szCs w:val="20"/>
              </w:rPr>
              <w:t>9</w:t>
            </w:r>
          </w:p>
        </w:tc>
        <w:tc>
          <w:tcPr>
            <w:tcW w:w="2124" w:type="dxa"/>
          </w:tcPr>
          <w:p w14:paraId="7DC3B421" w14:textId="77777777" w:rsidR="00B61BA0" w:rsidRPr="00B61BA0" w:rsidRDefault="00B61BA0">
            <w:pPr>
              <w:rPr>
                <w:sz w:val="20"/>
                <w:szCs w:val="20"/>
              </w:rPr>
            </w:pPr>
            <w:r w:rsidRPr="00B61BA0">
              <w:rPr>
                <w:sz w:val="20"/>
                <w:szCs w:val="20"/>
              </w:rPr>
              <w:t>Junior Talent</w:t>
            </w:r>
          </w:p>
        </w:tc>
        <w:tc>
          <w:tcPr>
            <w:tcW w:w="2429" w:type="dxa"/>
          </w:tcPr>
          <w:p w14:paraId="57E2451B" w14:textId="77777777" w:rsidR="00B61BA0" w:rsidRPr="00B61BA0" w:rsidRDefault="00B61BA0" w:rsidP="00535D32">
            <w:pPr>
              <w:rPr>
                <w:sz w:val="20"/>
                <w:szCs w:val="20"/>
              </w:rPr>
            </w:pPr>
            <w:r w:rsidRPr="00B61BA0">
              <w:rPr>
                <w:sz w:val="20"/>
                <w:szCs w:val="20"/>
              </w:rPr>
              <w:t>Intelligenzniveau eines Einzellers</w:t>
            </w:r>
          </w:p>
        </w:tc>
        <w:tc>
          <w:tcPr>
            <w:tcW w:w="1401" w:type="dxa"/>
          </w:tcPr>
          <w:p w14:paraId="1E820509" w14:textId="77777777" w:rsidR="00B61BA0" w:rsidRPr="00BF463B" w:rsidRDefault="00565C67" w:rsidP="00535D32">
            <w:pPr>
              <w:rPr>
                <w:sz w:val="20"/>
                <w:szCs w:val="20"/>
              </w:rPr>
            </w:pPr>
            <w:r w:rsidRPr="00BF463B">
              <w:rPr>
                <w:sz w:val="20"/>
                <w:szCs w:val="20"/>
              </w:rPr>
              <w:t>Klasse Leistung</w:t>
            </w:r>
          </w:p>
        </w:tc>
        <w:tc>
          <w:tcPr>
            <w:tcW w:w="1382" w:type="dxa"/>
          </w:tcPr>
          <w:p w14:paraId="7D07F724" w14:textId="77777777" w:rsidR="00B61BA0" w:rsidRPr="00BF463B" w:rsidRDefault="00AC59CE" w:rsidP="00535D32">
            <w:pPr>
              <w:rPr>
                <w:sz w:val="20"/>
                <w:szCs w:val="20"/>
              </w:rPr>
            </w:pPr>
            <w:r w:rsidRPr="00BF463B">
              <w:rPr>
                <w:sz w:val="20"/>
                <w:szCs w:val="20"/>
              </w:rPr>
              <w:t>Kluger Zug</w:t>
            </w:r>
          </w:p>
        </w:tc>
        <w:tc>
          <w:tcPr>
            <w:tcW w:w="1507" w:type="dxa"/>
          </w:tcPr>
          <w:p w14:paraId="35A12E38" w14:textId="77777777" w:rsidR="00B61BA0" w:rsidRPr="00BF463B" w:rsidRDefault="00737E00" w:rsidP="001B2FE8">
            <w:pPr>
              <w:rPr>
                <w:sz w:val="20"/>
                <w:szCs w:val="20"/>
              </w:rPr>
            </w:pPr>
            <w:r w:rsidRPr="00BF463B">
              <w:rPr>
                <w:sz w:val="20"/>
                <w:szCs w:val="20"/>
              </w:rPr>
              <w:t>Klasse gemacht</w:t>
            </w:r>
          </w:p>
        </w:tc>
      </w:tr>
      <w:tr w:rsidR="00CE560E" w14:paraId="7FB7A345" w14:textId="77777777" w:rsidTr="00371946">
        <w:tc>
          <w:tcPr>
            <w:tcW w:w="445" w:type="dxa"/>
          </w:tcPr>
          <w:p w14:paraId="030FDCF1" w14:textId="77777777" w:rsidR="00B61BA0" w:rsidRPr="00B61BA0" w:rsidRDefault="00B61BA0" w:rsidP="007D2C29">
            <w:pPr>
              <w:rPr>
                <w:sz w:val="20"/>
                <w:szCs w:val="20"/>
              </w:rPr>
            </w:pPr>
            <w:r w:rsidRPr="00B61BA0">
              <w:rPr>
                <w:sz w:val="20"/>
                <w:szCs w:val="20"/>
              </w:rPr>
              <w:t>1</w:t>
            </w:r>
            <w:r w:rsidR="007D2C29">
              <w:rPr>
                <w:sz w:val="20"/>
                <w:szCs w:val="20"/>
              </w:rPr>
              <w:t>0</w:t>
            </w:r>
          </w:p>
        </w:tc>
        <w:tc>
          <w:tcPr>
            <w:tcW w:w="2124" w:type="dxa"/>
          </w:tcPr>
          <w:p w14:paraId="129BCC9D" w14:textId="77777777" w:rsidR="00B61BA0" w:rsidRPr="00B61BA0" w:rsidRDefault="00B61BA0">
            <w:pPr>
              <w:rPr>
                <w:sz w:val="20"/>
                <w:szCs w:val="20"/>
              </w:rPr>
            </w:pPr>
            <w:r w:rsidRPr="00B61BA0">
              <w:rPr>
                <w:sz w:val="20"/>
                <w:szCs w:val="20"/>
              </w:rPr>
              <w:t>Genie</w:t>
            </w:r>
          </w:p>
        </w:tc>
        <w:tc>
          <w:tcPr>
            <w:tcW w:w="2429" w:type="dxa"/>
          </w:tcPr>
          <w:p w14:paraId="7E056C50" w14:textId="77777777" w:rsidR="00B61BA0" w:rsidRPr="00B61BA0" w:rsidRDefault="00B61BA0" w:rsidP="00535D32">
            <w:pPr>
              <w:rPr>
                <w:sz w:val="20"/>
                <w:szCs w:val="20"/>
              </w:rPr>
            </w:pPr>
            <w:r w:rsidRPr="00B61BA0">
              <w:rPr>
                <w:sz w:val="20"/>
                <w:szCs w:val="20"/>
              </w:rPr>
              <w:t>Auf einem aufstrebenden Ast</w:t>
            </w:r>
          </w:p>
        </w:tc>
        <w:tc>
          <w:tcPr>
            <w:tcW w:w="1401" w:type="dxa"/>
          </w:tcPr>
          <w:p w14:paraId="311942A2" w14:textId="77777777" w:rsidR="00B61BA0" w:rsidRPr="00BF463B" w:rsidRDefault="00AC59CE" w:rsidP="00AC59CE">
            <w:pPr>
              <w:rPr>
                <w:sz w:val="20"/>
                <w:szCs w:val="20"/>
              </w:rPr>
            </w:pPr>
            <w:r w:rsidRPr="00BF463B">
              <w:rPr>
                <w:sz w:val="20"/>
                <w:szCs w:val="20"/>
              </w:rPr>
              <w:t>Meisterhafte Arbeit</w:t>
            </w:r>
          </w:p>
        </w:tc>
        <w:tc>
          <w:tcPr>
            <w:tcW w:w="1382" w:type="dxa"/>
          </w:tcPr>
          <w:p w14:paraId="311E0736" w14:textId="77777777" w:rsidR="00B61BA0" w:rsidRPr="00BF463B" w:rsidRDefault="00AC59CE" w:rsidP="00535D32">
            <w:pPr>
              <w:rPr>
                <w:sz w:val="20"/>
                <w:szCs w:val="20"/>
              </w:rPr>
            </w:pPr>
            <w:r w:rsidRPr="00BF463B">
              <w:rPr>
                <w:sz w:val="20"/>
                <w:szCs w:val="20"/>
              </w:rPr>
              <w:t>Mensch warst du gut</w:t>
            </w:r>
          </w:p>
        </w:tc>
        <w:tc>
          <w:tcPr>
            <w:tcW w:w="1507" w:type="dxa"/>
          </w:tcPr>
          <w:p w14:paraId="68076B98" w14:textId="77777777" w:rsidR="00B61BA0" w:rsidRPr="00BF463B" w:rsidRDefault="001B2FE8" w:rsidP="00535D32">
            <w:pPr>
              <w:rPr>
                <w:sz w:val="20"/>
                <w:szCs w:val="20"/>
              </w:rPr>
            </w:pPr>
            <w:r w:rsidRPr="00BF463B">
              <w:rPr>
                <w:sz w:val="20"/>
                <w:szCs w:val="20"/>
              </w:rPr>
              <w:t>Maßstab erfüllt</w:t>
            </w:r>
          </w:p>
        </w:tc>
      </w:tr>
      <w:tr w:rsidR="00CE560E" w14:paraId="20103363" w14:textId="77777777" w:rsidTr="00371946">
        <w:tc>
          <w:tcPr>
            <w:tcW w:w="445" w:type="dxa"/>
          </w:tcPr>
          <w:p w14:paraId="42FF9457" w14:textId="77777777" w:rsidR="00B61BA0" w:rsidRPr="00B61BA0" w:rsidRDefault="007D2C29">
            <w:pPr>
              <w:rPr>
                <w:sz w:val="20"/>
                <w:szCs w:val="20"/>
              </w:rPr>
            </w:pPr>
            <w:r>
              <w:rPr>
                <w:sz w:val="20"/>
                <w:szCs w:val="20"/>
              </w:rPr>
              <w:t>11</w:t>
            </w:r>
          </w:p>
        </w:tc>
        <w:tc>
          <w:tcPr>
            <w:tcW w:w="2124" w:type="dxa"/>
          </w:tcPr>
          <w:p w14:paraId="61EA9443" w14:textId="77777777" w:rsidR="00B61BA0" w:rsidRPr="00B61BA0" w:rsidRDefault="00B61BA0">
            <w:pPr>
              <w:rPr>
                <w:sz w:val="20"/>
                <w:szCs w:val="20"/>
              </w:rPr>
            </w:pPr>
            <w:r w:rsidRPr="00B61BA0">
              <w:rPr>
                <w:sz w:val="20"/>
                <w:szCs w:val="20"/>
              </w:rPr>
              <w:t>Guru</w:t>
            </w:r>
          </w:p>
        </w:tc>
        <w:tc>
          <w:tcPr>
            <w:tcW w:w="2429" w:type="dxa"/>
          </w:tcPr>
          <w:p w14:paraId="7F46B331" w14:textId="77777777" w:rsidR="00B61BA0" w:rsidRPr="00B61BA0" w:rsidRDefault="00B61BA0" w:rsidP="00535D32">
            <w:pPr>
              <w:rPr>
                <w:sz w:val="20"/>
                <w:szCs w:val="20"/>
              </w:rPr>
            </w:pPr>
            <w:r w:rsidRPr="00B61BA0">
              <w:rPr>
                <w:sz w:val="20"/>
                <w:szCs w:val="20"/>
              </w:rPr>
              <w:t>Prokaryoten Intelligenz</w:t>
            </w:r>
          </w:p>
        </w:tc>
        <w:tc>
          <w:tcPr>
            <w:tcW w:w="1401" w:type="dxa"/>
          </w:tcPr>
          <w:p w14:paraId="56554B5F" w14:textId="77777777" w:rsidR="00B61BA0" w:rsidRPr="00BF463B" w:rsidRDefault="00D24EB6" w:rsidP="00535D32">
            <w:pPr>
              <w:rPr>
                <w:sz w:val="20"/>
                <w:szCs w:val="20"/>
              </w:rPr>
            </w:pPr>
            <w:r w:rsidRPr="00BF463B">
              <w:rPr>
                <w:sz w:val="20"/>
                <w:szCs w:val="20"/>
              </w:rPr>
              <w:t>Ausgezeichnet</w:t>
            </w:r>
          </w:p>
        </w:tc>
        <w:tc>
          <w:tcPr>
            <w:tcW w:w="1382" w:type="dxa"/>
          </w:tcPr>
          <w:p w14:paraId="21395CFF" w14:textId="77777777" w:rsidR="00B61BA0" w:rsidRPr="00BF463B" w:rsidRDefault="00737E00" w:rsidP="00535D32">
            <w:pPr>
              <w:rPr>
                <w:sz w:val="20"/>
                <w:szCs w:val="20"/>
              </w:rPr>
            </w:pPr>
            <w:r w:rsidRPr="00BF463B">
              <w:rPr>
                <w:sz w:val="20"/>
                <w:szCs w:val="20"/>
              </w:rPr>
              <w:t>Applaus</w:t>
            </w:r>
          </w:p>
        </w:tc>
        <w:tc>
          <w:tcPr>
            <w:tcW w:w="1507" w:type="dxa"/>
          </w:tcPr>
          <w:p w14:paraId="30B1622D" w14:textId="77777777" w:rsidR="00B61BA0" w:rsidRPr="00BF463B" w:rsidRDefault="001B2FE8" w:rsidP="00535D32">
            <w:pPr>
              <w:rPr>
                <w:sz w:val="20"/>
                <w:szCs w:val="20"/>
              </w:rPr>
            </w:pPr>
            <w:r w:rsidRPr="00BF463B">
              <w:rPr>
                <w:sz w:val="20"/>
                <w:szCs w:val="20"/>
              </w:rPr>
              <w:t>Absolut brillant!</w:t>
            </w:r>
          </w:p>
        </w:tc>
      </w:tr>
      <w:tr w:rsidR="00CE560E" w14:paraId="3443D4F6" w14:textId="77777777" w:rsidTr="00371946">
        <w:tc>
          <w:tcPr>
            <w:tcW w:w="445" w:type="dxa"/>
          </w:tcPr>
          <w:p w14:paraId="28902B0B" w14:textId="77777777" w:rsidR="00B61BA0" w:rsidRPr="00B61BA0" w:rsidRDefault="00B61BA0">
            <w:pPr>
              <w:rPr>
                <w:sz w:val="20"/>
                <w:szCs w:val="20"/>
              </w:rPr>
            </w:pPr>
          </w:p>
        </w:tc>
        <w:tc>
          <w:tcPr>
            <w:tcW w:w="2124" w:type="dxa"/>
          </w:tcPr>
          <w:p w14:paraId="3DD002D0" w14:textId="77777777" w:rsidR="00B61BA0" w:rsidRPr="00B61BA0" w:rsidRDefault="00B61BA0">
            <w:pPr>
              <w:rPr>
                <w:sz w:val="20"/>
                <w:szCs w:val="20"/>
              </w:rPr>
            </w:pPr>
          </w:p>
        </w:tc>
        <w:tc>
          <w:tcPr>
            <w:tcW w:w="2429" w:type="dxa"/>
          </w:tcPr>
          <w:p w14:paraId="7008B9C7" w14:textId="77777777" w:rsidR="00B61BA0" w:rsidRPr="00B61BA0" w:rsidRDefault="00B61BA0" w:rsidP="00535D32">
            <w:pPr>
              <w:rPr>
                <w:sz w:val="20"/>
                <w:szCs w:val="20"/>
              </w:rPr>
            </w:pPr>
          </w:p>
        </w:tc>
        <w:tc>
          <w:tcPr>
            <w:tcW w:w="1401" w:type="dxa"/>
          </w:tcPr>
          <w:p w14:paraId="19CC0DCB" w14:textId="77777777" w:rsidR="00B61BA0" w:rsidRDefault="00737E00" w:rsidP="00535D32">
            <w:pPr>
              <w:rPr>
                <w:sz w:val="20"/>
                <w:szCs w:val="20"/>
              </w:rPr>
            </w:pPr>
            <w:r>
              <w:rPr>
                <w:sz w:val="20"/>
                <w:szCs w:val="20"/>
              </w:rPr>
              <w:t>Fantastisch</w:t>
            </w:r>
          </w:p>
          <w:p w14:paraId="4439DA05" w14:textId="77777777" w:rsidR="00AC59CE" w:rsidRPr="00B36478" w:rsidRDefault="00CE560E" w:rsidP="00535D32">
            <w:pPr>
              <w:rPr>
                <w:sz w:val="20"/>
                <w:szCs w:val="20"/>
              </w:rPr>
            </w:pPr>
            <w:r>
              <w:rPr>
                <w:sz w:val="20"/>
                <w:szCs w:val="20"/>
              </w:rPr>
              <w:t>Unverschämt..</w:t>
            </w:r>
          </w:p>
        </w:tc>
        <w:tc>
          <w:tcPr>
            <w:tcW w:w="1382" w:type="dxa"/>
          </w:tcPr>
          <w:p w14:paraId="7A6DD146" w14:textId="77777777" w:rsidR="00B61BA0" w:rsidRDefault="00AC59CE" w:rsidP="00535D32">
            <w:pPr>
              <w:rPr>
                <w:sz w:val="20"/>
                <w:szCs w:val="20"/>
              </w:rPr>
            </w:pPr>
            <w:r>
              <w:rPr>
                <w:sz w:val="20"/>
                <w:szCs w:val="20"/>
              </w:rPr>
              <w:t xml:space="preserve">Hip </w:t>
            </w:r>
            <w:proofErr w:type="spellStart"/>
            <w:r>
              <w:rPr>
                <w:sz w:val="20"/>
                <w:szCs w:val="20"/>
              </w:rPr>
              <w:t>Hip</w:t>
            </w:r>
            <w:proofErr w:type="spellEnd"/>
            <w:r>
              <w:rPr>
                <w:sz w:val="20"/>
                <w:szCs w:val="20"/>
              </w:rPr>
              <w:t xml:space="preserve"> Hurra</w:t>
            </w:r>
          </w:p>
          <w:p w14:paraId="62025400" w14:textId="77777777" w:rsidR="00AC59CE" w:rsidRPr="00B36478" w:rsidRDefault="00AC59CE" w:rsidP="00535D32">
            <w:pPr>
              <w:rPr>
                <w:sz w:val="20"/>
                <w:szCs w:val="20"/>
              </w:rPr>
            </w:pPr>
            <w:r>
              <w:rPr>
                <w:sz w:val="20"/>
                <w:szCs w:val="20"/>
              </w:rPr>
              <w:t>Spitze</w:t>
            </w:r>
          </w:p>
        </w:tc>
        <w:tc>
          <w:tcPr>
            <w:tcW w:w="1507" w:type="dxa"/>
          </w:tcPr>
          <w:p w14:paraId="0E5D81A8" w14:textId="77777777" w:rsidR="00B61BA0" w:rsidRPr="00B36478" w:rsidRDefault="00737E00" w:rsidP="00535D32">
            <w:pPr>
              <w:rPr>
                <w:sz w:val="20"/>
                <w:szCs w:val="20"/>
              </w:rPr>
            </w:pPr>
            <w:r>
              <w:rPr>
                <w:sz w:val="20"/>
                <w:szCs w:val="20"/>
              </w:rPr>
              <w:t>Außer-gewöhnlich</w:t>
            </w:r>
          </w:p>
        </w:tc>
      </w:tr>
      <w:tr w:rsidR="00CE560E" w14:paraId="64244400" w14:textId="77777777" w:rsidTr="00371946">
        <w:tc>
          <w:tcPr>
            <w:tcW w:w="445" w:type="dxa"/>
          </w:tcPr>
          <w:p w14:paraId="294DAD6C" w14:textId="77777777" w:rsidR="00B61BA0" w:rsidRPr="00B61BA0" w:rsidRDefault="00B61BA0">
            <w:pPr>
              <w:rPr>
                <w:sz w:val="20"/>
                <w:szCs w:val="20"/>
              </w:rPr>
            </w:pPr>
            <w:r w:rsidRPr="00B61BA0">
              <w:rPr>
                <w:sz w:val="20"/>
                <w:szCs w:val="20"/>
              </w:rPr>
              <w:t>XX</w:t>
            </w:r>
          </w:p>
        </w:tc>
        <w:tc>
          <w:tcPr>
            <w:tcW w:w="2124" w:type="dxa"/>
          </w:tcPr>
          <w:p w14:paraId="2402C9B9" w14:textId="77777777" w:rsidR="00B61BA0" w:rsidRPr="00B61BA0" w:rsidRDefault="00B61BA0">
            <w:pPr>
              <w:rPr>
                <w:sz w:val="20"/>
                <w:szCs w:val="20"/>
              </w:rPr>
            </w:pPr>
            <w:r w:rsidRPr="00B61BA0">
              <w:rPr>
                <w:sz w:val="20"/>
                <w:szCs w:val="20"/>
              </w:rPr>
              <w:t>Letzte: Rätselmeister</w:t>
            </w:r>
          </w:p>
        </w:tc>
        <w:tc>
          <w:tcPr>
            <w:tcW w:w="2429" w:type="dxa"/>
          </w:tcPr>
          <w:p w14:paraId="1A018E9C" w14:textId="77777777" w:rsidR="00B61BA0" w:rsidRPr="00B61BA0" w:rsidRDefault="00B61BA0" w:rsidP="00535D32">
            <w:pPr>
              <w:rPr>
                <w:sz w:val="20"/>
                <w:szCs w:val="20"/>
              </w:rPr>
            </w:pPr>
            <w:r w:rsidRPr="00B61BA0">
              <w:rPr>
                <w:sz w:val="20"/>
                <w:szCs w:val="20"/>
              </w:rPr>
              <w:t>Intelligenzbestie: Gehirnaktivität entspricht Teilchen Bewegung bei 1 Kelvin</w:t>
            </w:r>
          </w:p>
        </w:tc>
        <w:tc>
          <w:tcPr>
            <w:tcW w:w="1401" w:type="dxa"/>
          </w:tcPr>
          <w:p w14:paraId="48C8A653" w14:textId="77777777" w:rsidR="00B61BA0" w:rsidRPr="00B36478" w:rsidRDefault="00D24EB6" w:rsidP="00535D32">
            <w:pPr>
              <w:rPr>
                <w:sz w:val="20"/>
                <w:szCs w:val="20"/>
              </w:rPr>
            </w:pPr>
            <w:r>
              <w:rPr>
                <w:sz w:val="20"/>
                <w:szCs w:val="20"/>
              </w:rPr>
              <w:t>Captain</w:t>
            </w:r>
          </w:p>
        </w:tc>
        <w:tc>
          <w:tcPr>
            <w:tcW w:w="1382" w:type="dxa"/>
          </w:tcPr>
          <w:p w14:paraId="54A1AC12" w14:textId="77777777" w:rsidR="00B61BA0" w:rsidRPr="00B36478" w:rsidRDefault="00D24EB6" w:rsidP="00D24EB6">
            <w:pPr>
              <w:rPr>
                <w:sz w:val="20"/>
                <w:szCs w:val="20"/>
              </w:rPr>
            </w:pPr>
            <w:r>
              <w:rPr>
                <w:sz w:val="20"/>
                <w:szCs w:val="20"/>
              </w:rPr>
              <w:t>Bewunderns-wert</w:t>
            </w:r>
          </w:p>
        </w:tc>
        <w:tc>
          <w:tcPr>
            <w:tcW w:w="1507" w:type="dxa"/>
          </w:tcPr>
          <w:p w14:paraId="59531A49" w14:textId="77777777" w:rsidR="00B61BA0" w:rsidRPr="00B36478" w:rsidRDefault="00D24EB6" w:rsidP="00535D32">
            <w:pPr>
              <w:rPr>
                <w:sz w:val="20"/>
                <w:szCs w:val="20"/>
              </w:rPr>
            </w:pPr>
            <w:r>
              <w:rPr>
                <w:sz w:val="20"/>
                <w:szCs w:val="20"/>
              </w:rPr>
              <w:t>Ein Sonderkeks für dich</w:t>
            </w:r>
          </w:p>
        </w:tc>
      </w:tr>
    </w:tbl>
    <w:p w14:paraId="5E5199E7" w14:textId="32E1C0D2" w:rsidR="006D5016" w:rsidRDefault="006D5016"/>
    <w:p w14:paraId="19AF12BB" w14:textId="77777777" w:rsidR="006D5016" w:rsidRDefault="006D5016">
      <w:r>
        <w:br w:type="page"/>
      </w:r>
    </w:p>
    <w:p w14:paraId="7B8A0DF4" w14:textId="33575097" w:rsidR="005C3C7E" w:rsidRDefault="006D5016">
      <w:r>
        <w:rPr>
          <w:noProof/>
          <w:lang w:eastAsia="de-DE"/>
        </w:rPr>
        <w:lastRenderedPageBreak/>
        <w:drawing>
          <wp:anchor distT="0" distB="0" distL="114300" distR="114300" simplePos="0" relativeHeight="251658240" behindDoc="1" locked="0" layoutInCell="1" allowOverlap="1" wp14:anchorId="3D0F033F" wp14:editId="67762A41">
            <wp:simplePos x="0" y="0"/>
            <wp:positionH relativeFrom="margin">
              <wp:align>left</wp:align>
            </wp:positionH>
            <wp:positionV relativeFrom="paragraph">
              <wp:posOffset>0</wp:posOffset>
            </wp:positionV>
            <wp:extent cx="1104900" cy="1715135"/>
            <wp:effectExtent l="0" t="0" r="0" b="0"/>
            <wp:wrapTight wrapText="bothSides">
              <wp:wrapPolygon edited="0">
                <wp:start x="0" y="0"/>
                <wp:lineTo x="0" y="21352"/>
                <wp:lineTo x="21228" y="21352"/>
                <wp:lineTo x="21228" y="0"/>
                <wp:lineTo x="0" y="0"/>
              </wp:wrapPolygon>
            </wp:wrapTight>
            <wp:docPr id="1" name="Grafik 1" descr="D:\FD\App\Außerirdischer\Alien M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D\App\Außerirdischer\Alien Master.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0249" t="18091" r="28761" b="17420"/>
                    <a:stretch/>
                  </pic:blipFill>
                  <pic:spPr bwMode="auto">
                    <a:xfrm>
                      <a:off x="0" y="0"/>
                      <a:ext cx="1104900" cy="17151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C3C7E" w:rsidRPr="002D572B">
        <w:rPr>
          <w:highlight w:val="cyan"/>
        </w:rPr>
        <w:t>Teil</w:t>
      </w:r>
      <w:r w:rsidR="007D2C29">
        <w:rPr>
          <w:highlight w:val="cyan"/>
        </w:rPr>
        <w:t xml:space="preserve"> 0</w:t>
      </w:r>
      <w:r w:rsidR="005C3C7E" w:rsidRPr="002D572B">
        <w:rPr>
          <w:highlight w:val="cyan"/>
        </w:rPr>
        <w:t xml:space="preserve"> </w:t>
      </w:r>
      <w:r w:rsidR="002D572B">
        <w:t xml:space="preserve">- Test Subjekt: </w:t>
      </w:r>
      <w:r w:rsidR="002D572B" w:rsidRPr="00C65329">
        <w:rPr>
          <w:b/>
        </w:rPr>
        <w:t>Doofes Kind</w:t>
      </w:r>
      <w:r w:rsidR="002D572B">
        <w:t xml:space="preserve"> – Intelligenz: </w:t>
      </w:r>
      <w:r w:rsidR="002D572B" w:rsidRPr="00C65329">
        <w:rPr>
          <w:b/>
        </w:rPr>
        <w:t>Hoffnungslos</w:t>
      </w:r>
    </w:p>
    <w:p w14:paraId="7A463E13" w14:textId="77777777" w:rsidR="005C3C7E" w:rsidRDefault="005C3C7E" w:rsidP="005C3C7E">
      <w:pPr>
        <w:pStyle w:val="StandardWeb"/>
        <w:spacing w:before="0" w:beforeAutospacing="0" w:after="0" w:afterAutospacing="0"/>
        <w:rPr>
          <w:rFonts w:ascii="Calibri" w:hAnsi="Calibri"/>
          <w:sz w:val="22"/>
          <w:szCs w:val="22"/>
        </w:rPr>
      </w:pPr>
      <w:r>
        <w:rPr>
          <w:rFonts w:ascii="Calibri" w:hAnsi="Calibri"/>
          <w:sz w:val="22"/>
          <w:szCs w:val="22"/>
        </w:rPr>
        <w:t>Hallo Du, kannst du mich verstehen? Die Neuronen reagieren auf meine liebliche Stimme. Das deute ich als ja.</w:t>
      </w:r>
    </w:p>
    <w:p w14:paraId="73C86997" w14:textId="77777777" w:rsidR="005C3C7E" w:rsidRDefault="005C3C7E" w:rsidP="005C3C7E">
      <w:pPr>
        <w:pStyle w:val="StandardWeb"/>
        <w:spacing w:before="0" w:beforeAutospacing="0" w:after="0" w:afterAutospacing="0"/>
        <w:rPr>
          <w:rFonts w:ascii="Calibri" w:hAnsi="Calibri"/>
          <w:sz w:val="22"/>
          <w:szCs w:val="22"/>
        </w:rPr>
      </w:pPr>
      <w:proofErr w:type="spellStart"/>
      <w:r>
        <w:rPr>
          <w:rFonts w:ascii="Calibri" w:hAnsi="Calibri"/>
          <w:sz w:val="22"/>
          <w:szCs w:val="22"/>
        </w:rPr>
        <w:t>Erdling</w:t>
      </w:r>
      <w:proofErr w:type="spellEnd"/>
      <w:r>
        <w:rPr>
          <w:rFonts w:ascii="Calibri" w:hAnsi="Calibri"/>
          <w:sz w:val="22"/>
          <w:szCs w:val="22"/>
        </w:rPr>
        <w:t xml:space="preserve">, ich heiße dich </w:t>
      </w:r>
      <w:r w:rsidRPr="007D2C29">
        <w:rPr>
          <w:rFonts w:ascii="Calibri" w:hAnsi="Calibri"/>
          <w:sz w:val="22"/>
          <w:szCs w:val="22"/>
        </w:rPr>
        <w:t xml:space="preserve">auf einer Reise in die Untiefen deines Geistes willkommen. Ich bin Meister </w:t>
      </w:r>
      <w:proofErr w:type="spellStart"/>
      <w:r w:rsidR="002D572B" w:rsidRPr="007D2C29">
        <w:rPr>
          <w:rFonts w:ascii="Calibri" w:hAnsi="Calibri"/>
          <w:sz w:val="22"/>
          <w:szCs w:val="22"/>
        </w:rPr>
        <w:t>Minion</w:t>
      </w:r>
      <w:proofErr w:type="spellEnd"/>
      <w:r w:rsidR="002D572B" w:rsidRPr="007D2C29">
        <w:rPr>
          <w:rFonts w:ascii="Calibri" w:hAnsi="Calibri"/>
          <w:sz w:val="22"/>
          <w:szCs w:val="22"/>
        </w:rPr>
        <w:t xml:space="preserve"> </w:t>
      </w:r>
      <w:proofErr w:type="spellStart"/>
      <w:r w:rsidRPr="007D2C29">
        <w:rPr>
          <w:rFonts w:ascii="Calibri" w:hAnsi="Calibri"/>
          <w:sz w:val="22"/>
          <w:szCs w:val="22"/>
        </w:rPr>
        <w:t>Xiaros</w:t>
      </w:r>
      <w:proofErr w:type="spellEnd"/>
      <w:r w:rsidRPr="007D2C29">
        <w:rPr>
          <w:rFonts w:ascii="Calibri" w:hAnsi="Calibri"/>
          <w:sz w:val="22"/>
          <w:szCs w:val="22"/>
        </w:rPr>
        <w:t xml:space="preserve"> </w:t>
      </w:r>
      <w:proofErr w:type="spellStart"/>
      <w:r w:rsidR="0060778F" w:rsidRPr="007D2C29">
        <w:rPr>
          <w:rFonts w:ascii="Calibri" w:hAnsi="Calibri"/>
          <w:sz w:val="22"/>
          <w:szCs w:val="22"/>
        </w:rPr>
        <w:t>Blu</w:t>
      </w:r>
      <w:proofErr w:type="spellEnd"/>
      <w:r w:rsidR="0060778F" w:rsidRPr="007D2C29">
        <w:rPr>
          <w:rFonts w:ascii="Calibri" w:hAnsi="Calibri"/>
          <w:sz w:val="22"/>
          <w:szCs w:val="22"/>
        </w:rPr>
        <w:t xml:space="preserve"> </w:t>
      </w:r>
      <w:proofErr w:type="spellStart"/>
      <w:r w:rsidR="0060778F" w:rsidRPr="007D2C29">
        <w:rPr>
          <w:rFonts w:ascii="Calibri" w:hAnsi="Calibri"/>
          <w:sz w:val="22"/>
          <w:szCs w:val="22"/>
        </w:rPr>
        <w:t>Equaris</w:t>
      </w:r>
      <w:proofErr w:type="spellEnd"/>
      <w:r w:rsidR="0060778F" w:rsidRPr="007D2C29">
        <w:rPr>
          <w:rFonts w:ascii="Calibri" w:hAnsi="Calibri"/>
          <w:sz w:val="22"/>
          <w:szCs w:val="22"/>
        </w:rPr>
        <w:t xml:space="preserve"> </w:t>
      </w:r>
      <w:proofErr w:type="spellStart"/>
      <w:r w:rsidRPr="007D2C29">
        <w:rPr>
          <w:rFonts w:ascii="Calibri" w:hAnsi="Calibri"/>
          <w:sz w:val="22"/>
          <w:szCs w:val="22"/>
        </w:rPr>
        <w:t>Zubatro</w:t>
      </w:r>
      <w:proofErr w:type="spellEnd"/>
      <w:r w:rsidRPr="007D2C29">
        <w:rPr>
          <w:rFonts w:ascii="Calibri" w:hAnsi="Calibri"/>
          <w:sz w:val="22"/>
          <w:szCs w:val="22"/>
        </w:rPr>
        <w:t xml:space="preserve"> </w:t>
      </w:r>
      <w:proofErr w:type="spellStart"/>
      <w:r w:rsidRPr="007D2C29">
        <w:rPr>
          <w:rFonts w:ascii="Calibri" w:hAnsi="Calibri"/>
          <w:sz w:val="22"/>
          <w:szCs w:val="22"/>
        </w:rPr>
        <w:t>Venalo</w:t>
      </w:r>
      <w:proofErr w:type="spellEnd"/>
      <w:r w:rsidRPr="007D2C29">
        <w:rPr>
          <w:rFonts w:ascii="Calibri" w:hAnsi="Calibri"/>
          <w:sz w:val="22"/>
          <w:szCs w:val="22"/>
        </w:rPr>
        <w:t xml:space="preserve"> </w:t>
      </w:r>
      <w:r>
        <w:rPr>
          <w:rFonts w:ascii="Calibri" w:hAnsi="Calibri"/>
          <w:sz w:val="22"/>
          <w:szCs w:val="22"/>
        </w:rPr>
        <w:t>der 364k. Es reicht aber, wenn du mich ganz zwanglos mit "Erhabener" anredest.</w:t>
      </w:r>
    </w:p>
    <w:p w14:paraId="6A87CE73" w14:textId="77777777" w:rsidR="005C3C7E" w:rsidRDefault="005C3C7E" w:rsidP="005C3C7E">
      <w:pPr>
        <w:pStyle w:val="StandardWeb"/>
        <w:spacing w:before="0" w:beforeAutospacing="0" w:after="0" w:afterAutospacing="0"/>
        <w:rPr>
          <w:rFonts w:ascii="Calibri" w:hAnsi="Calibri"/>
          <w:sz w:val="22"/>
          <w:szCs w:val="22"/>
        </w:rPr>
      </w:pPr>
      <w:proofErr w:type="spellStart"/>
      <w:r>
        <w:rPr>
          <w:rFonts w:ascii="Calibri" w:hAnsi="Calibri"/>
          <w:sz w:val="22"/>
          <w:szCs w:val="22"/>
        </w:rPr>
        <w:t>Achja</w:t>
      </w:r>
      <w:proofErr w:type="spellEnd"/>
      <w:r>
        <w:rPr>
          <w:rFonts w:ascii="Calibri" w:hAnsi="Calibri"/>
          <w:sz w:val="22"/>
          <w:szCs w:val="22"/>
        </w:rPr>
        <w:t xml:space="preserve">, das hier ist Rd. </w:t>
      </w:r>
      <w:proofErr w:type="spellStart"/>
      <w:r>
        <w:rPr>
          <w:rFonts w:ascii="Calibri" w:hAnsi="Calibri"/>
          <w:sz w:val="22"/>
          <w:szCs w:val="22"/>
        </w:rPr>
        <w:t>Gulk</w:t>
      </w:r>
      <w:proofErr w:type="spellEnd"/>
      <w:r>
        <w:rPr>
          <w:rFonts w:ascii="Calibri" w:hAnsi="Calibri"/>
          <w:sz w:val="22"/>
          <w:szCs w:val="22"/>
        </w:rPr>
        <w:t>. Ihr würdet ihn einen verrückten genialen Wissenschaftler nennen.</w:t>
      </w:r>
    </w:p>
    <w:p w14:paraId="7707F0B5" w14:textId="77777777" w:rsidR="005C3C7E" w:rsidRDefault="005C3C7E" w:rsidP="005C3C7E">
      <w:pPr>
        <w:pStyle w:val="StandardWeb"/>
        <w:spacing w:before="0" w:beforeAutospacing="0" w:after="0" w:afterAutospacing="0"/>
        <w:ind w:left="540"/>
        <w:rPr>
          <w:rFonts w:ascii="Calibri" w:hAnsi="Calibri"/>
          <w:sz w:val="22"/>
          <w:szCs w:val="22"/>
        </w:rPr>
      </w:pPr>
      <w:r>
        <w:rPr>
          <w:rFonts w:ascii="Calibri" w:hAnsi="Calibri"/>
          <w:sz w:val="22"/>
          <w:szCs w:val="22"/>
        </w:rPr>
        <w:t>Verrate mir nur vorweg bitte eins: Was bist du für ein Wesen?</w:t>
      </w:r>
      <w:r w:rsidR="002D572B">
        <w:rPr>
          <w:rFonts w:ascii="Calibri" w:hAnsi="Calibri"/>
          <w:sz w:val="22"/>
          <w:szCs w:val="22"/>
        </w:rPr>
        <w:t xml:space="preserve"> </w:t>
      </w:r>
      <w:r>
        <w:rPr>
          <w:rFonts w:ascii="Calibri" w:hAnsi="Calibri"/>
          <w:sz w:val="22"/>
          <w:szCs w:val="22"/>
        </w:rPr>
        <w:t xml:space="preserve">(Auswahl: </w:t>
      </w:r>
      <w:r w:rsidR="002D572B">
        <w:rPr>
          <w:rFonts w:ascii="Calibri" w:hAnsi="Calibri"/>
          <w:sz w:val="22"/>
          <w:szCs w:val="22"/>
        </w:rPr>
        <w:t>w/m/</w:t>
      </w:r>
      <w:r>
        <w:rPr>
          <w:rFonts w:ascii="Calibri" w:hAnsi="Calibri"/>
          <w:sz w:val="22"/>
          <w:szCs w:val="22"/>
        </w:rPr>
        <w:t>3. Geschlecht)</w:t>
      </w:r>
    </w:p>
    <w:p w14:paraId="06AA5548" w14:textId="77777777" w:rsidR="005C3C7E" w:rsidRDefault="005C3C7E" w:rsidP="005C3C7E">
      <w:pPr>
        <w:pStyle w:val="StandardWeb"/>
        <w:spacing w:before="0" w:beforeAutospacing="0" w:after="0" w:afterAutospacing="0"/>
        <w:rPr>
          <w:rFonts w:ascii="Calibri" w:hAnsi="Calibri"/>
          <w:sz w:val="22"/>
          <w:szCs w:val="22"/>
        </w:rPr>
      </w:pPr>
      <w:r>
        <w:rPr>
          <w:rFonts w:ascii="Calibri" w:hAnsi="Calibri"/>
          <w:sz w:val="22"/>
          <w:szCs w:val="22"/>
        </w:rPr>
        <w:t>Unsere hochentwickelte Kultur ist darüber zu erhaben, aber euch Menschen ist das ja wichtig.</w:t>
      </w:r>
    </w:p>
    <w:p w14:paraId="4F9652A5" w14:textId="77777777" w:rsidR="005C3C7E" w:rsidRDefault="005C3C7E" w:rsidP="005C3C7E">
      <w:pPr>
        <w:pStyle w:val="StandardWeb"/>
        <w:spacing w:before="0" w:beforeAutospacing="0" w:after="0" w:afterAutospacing="0"/>
        <w:rPr>
          <w:rFonts w:ascii="Calibri" w:hAnsi="Calibri"/>
          <w:sz w:val="22"/>
          <w:szCs w:val="22"/>
        </w:rPr>
      </w:pPr>
      <w:r>
        <w:rPr>
          <w:rFonts w:ascii="Calibri" w:hAnsi="Calibri"/>
          <w:sz w:val="22"/>
          <w:szCs w:val="22"/>
        </w:rPr>
        <w:t>Meine Schöpfer und ich, oder kurz gesagt, wir, wollen die menschliche Spezies besser verstehen</w:t>
      </w:r>
      <w:r w:rsidR="0060778F">
        <w:rPr>
          <w:rFonts w:ascii="Calibri" w:hAnsi="Calibri"/>
          <w:sz w:val="22"/>
          <w:szCs w:val="22"/>
        </w:rPr>
        <w:t>.</w:t>
      </w:r>
      <w:r>
        <w:rPr>
          <w:rFonts w:ascii="Calibri" w:hAnsi="Calibri"/>
          <w:sz w:val="22"/>
          <w:szCs w:val="22"/>
        </w:rPr>
        <w:t xml:space="preserve"> Unsere Wahl ist dabei auf dich gefallen. Du wirst unser Versuchsobjekt sein. Wir werden dich beobachten und im Hintergrund die gewonnen Daten aus</w:t>
      </w:r>
      <w:bookmarkStart w:id="54" w:name="_GoBack"/>
      <w:bookmarkEnd w:id="54"/>
      <w:r>
        <w:rPr>
          <w:rFonts w:ascii="Calibri" w:hAnsi="Calibri"/>
          <w:sz w:val="22"/>
          <w:szCs w:val="22"/>
        </w:rPr>
        <w:t xml:space="preserve">werten. Wir hoffen, du hast das Potenzial, das wir in dir sahen. </w:t>
      </w:r>
      <w:r w:rsidR="0085372C">
        <w:rPr>
          <w:rFonts w:ascii="Calibri" w:hAnsi="Calibri"/>
          <w:sz w:val="22"/>
          <w:szCs w:val="22"/>
        </w:rPr>
        <w:t>Zumindest sahst du aus der Ferne vielversprechend aus... Aber von Nahem betrachtet</w:t>
      </w:r>
      <w:proofErr w:type="gramStart"/>
      <w:r w:rsidR="0085372C">
        <w:rPr>
          <w:rFonts w:ascii="Calibri" w:hAnsi="Calibri"/>
          <w:sz w:val="22"/>
          <w:szCs w:val="22"/>
        </w:rPr>
        <w:t>..</w:t>
      </w:r>
      <w:proofErr w:type="gramEnd"/>
      <w:r w:rsidR="0085372C">
        <w:rPr>
          <w:rFonts w:ascii="Calibri" w:hAnsi="Calibri"/>
          <w:sz w:val="22"/>
          <w:szCs w:val="22"/>
        </w:rPr>
        <w:t xml:space="preserve">  </w:t>
      </w:r>
      <w:r>
        <w:rPr>
          <w:rFonts w:ascii="Calibri" w:hAnsi="Calibri"/>
          <w:sz w:val="22"/>
          <w:szCs w:val="22"/>
        </w:rPr>
        <w:t xml:space="preserve">vermute </w:t>
      </w:r>
      <w:r w:rsidR="0085372C">
        <w:rPr>
          <w:rFonts w:ascii="Calibri" w:hAnsi="Calibri"/>
          <w:sz w:val="22"/>
          <w:szCs w:val="22"/>
        </w:rPr>
        <w:t xml:space="preserve">ich </w:t>
      </w:r>
      <w:r>
        <w:rPr>
          <w:rFonts w:ascii="Calibri" w:hAnsi="Calibri"/>
          <w:sz w:val="22"/>
          <w:szCs w:val="22"/>
        </w:rPr>
        <w:t>ein Versagen des Zentralgehirns.</w:t>
      </w:r>
      <w:r w:rsidR="00FA2C75">
        <w:rPr>
          <w:rFonts w:ascii="Calibri" w:hAnsi="Calibri"/>
          <w:sz w:val="22"/>
          <w:szCs w:val="22"/>
        </w:rPr>
        <w:t>.</w:t>
      </w:r>
      <w:r>
        <w:rPr>
          <w:rFonts w:ascii="Calibri" w:hAnsi="Calibri"/>
          <w:sz w:val="22"/>
          <w:szCs w:val="22"/>
        </w:rPr>
        <w:t>. Nun</w:t>
      </w:r>
      <w:r w:rsidR="00FA2C75">
        <w:rPr>
          <w:rFonts w:ascii="Calibri" w:hAnsi="Calibri"/>
          <w:sz w:val="22"/>
          <w:szCs w:val="22"/>
        </w:rPr>
        <w:t>..</w:t>
      </w:r>
      <w:r>
        <w:rPr>
          <w:rFonts w:ascii="Calibri" w:hAnsi="Calibri"/>
          <w:sz w:val="22"/>
          <w:szCs w:val="22"/>
        </w:rPr>
        <w:t xml:space="preserve"> enttäusche deinen Planeten besser nicht.</w:t>
      </w:r>
    </w:p>
    <w:p w14:paraId="54ED5337" w14:textId="77777777" w:rsidR="005C3C7E" w:rsidRDefault="005C3C7E" w:rsidP="005C3C7E">
      <w:pPr>
        <w:pStyle w:val="StandardWeb"/>
        <w:spacing w:before="0" w:beforeAutospacing="0" w:after="0" w:afterAutospacing="0"/>
        <w:rPr>
          <w:rFonts w:ascii="Calibri" w:hAnsi="Calibri"/>
          <w:sz w:val="22"/>
          <w:szCs w:val="22"/>
        </w:rPr>
      </w:pPr>
      <w:r>
        <w:rPr>
          <w:rFonts w:ascii="Calibri" w:hAnsi="Calibri"/>
          <w:sz w:val="22"/>
          <w:szCs w:val="22"/>
        </w:rPr>
        <w:t>…</w:t>
      </w:r>
    </w:p>
    <w:p w14:paraId="2F9E4590" w14:textId="77777777" w:rsidR="005C3C7E" w:rsidRDefault="005C3C7E" w:rsidP="005C3C7E">
      <w:pPr>
        <w:pStyle w:val="StandardWeb"/>
        <w:spacing w:before="0" w:beforeAutospacing="0" w:after="0" w:afterAutospacing="0"/>
        <w:rPr>
          <w:rFonts w:ascii="Calibri" w:hAnsi="Calibri"/>
          <w:sz w:val="22"/>
          <w:szCs w:val="22"/>
        </w:rPr>
      </w:pPr>
      <w:r>
        <w:rPr>
          <w:rFonts w:ascii="Calibri" w:hAnsi="Calibri"/>
          <w:sz w:val="22"/>
          <w:szCs w:val="22"/>
        </w:rPr>
        <w:t xml:space="preserve">Darf ich dir unser Zentralgehirn </w:t>
      </w:r>
      <w:proofErr w:type="spellStart"/>
      <w:r>
        <w:rPr>
          <w:rFonts w:ascii="Calibri" w:hAnsi="Calibri"/>
          <w:sz w:val="22"/>
          <w:szCs w:val="22"/>
        </w:rPr>
        <w:t>WiseMind</w:t>
      </w:r>
      <w:proofErr w:type="spellEnd"/>
      <w:r>
        <w:rPr>
          <w:rFonts w:ascii="Calibri" w:hAnsi="Calibri"/>
          <w:sz w:val="22"/>
          <w:szCs w:val="22"/>
        </w:rPr>
        <w:t xml:space="preserve"> vorstellen</w:t>
      </w:r>
      <w:proofErr w:type="gramStart"/>
      <w:r>
        <w:rPr>
          <w:rFonts w:ascii="Calibri" w:hAnsi="Calibri"/>
          <w:sz w:val="22"/>
          <w:szCs w:val="22"/>
        </w:rPr>
        <w:t>..</w:t>
      </w:r>
      <w:proofErr w:type="gramEnd"/>
      <w:r w:rsidR="00144F9F">
        <w:rPr>
          <w:rFonts w:ascii="Calibri" w:hAnsi="Calibri"/>
          <w:sz w:val="22"/>
          <w:szCs w:val="22"/>
        </w:rPr>
        <w:t xml:space="preserve"> </w:t>
      </w:r>
      <w:r>
        <w:rPr>
          <w:rFonts w:ascii="Calibri" w:hAnsi="Calibri"/>
          <w:sz w:val="22"/>
          <w:szCs w:val="22"/>
        </w:rPr>
        <w:t>mit ihr haben wir dein Gehirn verbunden. Ein Gehirn von der Größe einer Galaxie ..</w:t>
      </w:r>
      <w:r w:rsidR="00144F9F">
        <w:rPr>
          <w:rFonts w:ascii="Calibri" w:hAnsi="Calibri"/>
          <w:sz w:val="22"/>
          <w:szCs w:val="22"/>
        </w:rPr>
        <w:t xml:space="preserve"> </w:t>
      </w:r>
      <w:r>
        <w:rPr>
          <w:rFonts w:ascii="Calibri" w:hAnsi="Calibri"/>
          <w:sz w:val="22"/>
          <w:szCs w:val="22"/>
        </w:rPr>
        <w:t xml:space="preserve"> und dann.. nun ja.. deines daneben... Ich hoffe ihr werdet euch trotzdem verstehen.</w:t>
      </w:r>
    </w:p>
    <w:p w14:paraId="65DF8452" w14:textId="77777777" w:rsidR="005C3C7E" w:rsidRDefault="005C3C7E" w:rsidP="005C3C7E">
      <w:pPr>
        <w:pStyle w:val="StandardWeb"/>
        <w:spacing w:before="0" w:beforeAutospacing="0" w:after="0" w:afterAutospacing="0"/>
        <w:rPr>
          <w:rFonts w:ascii="Calibri" w:hAnsi="Calibri"/>
          <w:sz w:val="22"/>
          <w:szCs w:val="22"/>
        </w:rPr>
      </w:pPr>
      <w:r w:rsidRPr="00FA2C75">
        <w:rPr>
          <w:rFonts w:ascii="Calibri" w:hAnsi="Calibri"/>
          <w:sz w:val="22"/>
          <w:szCs w:val="22"/>
        </w:rPr>
        <w:t>Test:</w:t>
      </w:r>
      <w:r w:rsidR="00155E30" w:rsidRPr="00FA2C75">
        <w:rPr>
          <w:rFonts w:ascii="Calibri" w:hAnsi="Calibri"/>
          <w:sz w:val="22"/>
          <w:szCs w:val="22"/>
        </w:rPr>
        <w:t xml:space="preserve"> Ist</w:t>
      </w:r>
      <w:r w:rsidRPr="00FA2C75">
        <w:rPr>
          <w:rFonts w:ascii="Calibri" w:hAnsi="Calibri"/>
          <w:sz w:val="22"/>
          <w:szCs w:val="22"/>
        </w:rPr>
        <w:t xml:space="preserve"> 13 </w:t>
      </w:r>
      <w:r w:rsidR="00155E30" w:rsidRPr="00FA2C75">
        <w:rPr>
          <w:rFonts w:ascii="Calibri" w:hAnsi="Calibri"/>
          <w:sz w:val="22"/>
          <w:szCs w:val="22"/>
        </w:rPr>
        <w:t>eine Primzahl</w:t>
      </w:r>
      <w:r w:rsidRPr="00FA2C75">
        <w:rPr>
          <w:rFonts w:ascii="Calibri" w:hAnsi="Calibri"/>
          <w:sz w:val="22"/>
          <w:szCs w:val="22"/>
        </w:rPr>
        <w:t>?</w:t>
      </w:r>
      <w:r w:rsidR="00FA2C75" w:rsidRPr="00FA2C75">
        <w:rPr>
          <w:rFonts w:ascii="Calibri" w:hAnsi="Calibri"/>
          <w:sz w:val="22"/>
          <w:szCs w:val="22"/>
        </w:rPr>
        <w:t xml:space="preserve"> Keine Reaktion.</w:t>
      </w:r>
      <w:r w:rsidRPr="00FA2C75">
        <w:rPr>
          <w:rFonts w:ascii="Calibri" w:hAnsi="Calibri"/>
          <w:sz w:val="22"/>
          <w:szCs w:val="22"/>
        </w:rPr>
        <w:t xml:space="preserve"> </w:t>
      </w:r>
      <w:r w:rsidR="00155E30" w:rsidRPr="00FA2C75">
        <w:rPr>
          <w:rFonts w:ascii="Calibri" w:hAnsi="Calibri"/>
          <w:sz w:val="22"/>
          <w:szCs w:val="22"/>
        </w:rPr>
        <w:t>Antwortzeit überschritten</w:t>
      </w:r>
      <w:r w:rsidRPr="00FA2C75">
        <w:rPr>
          <w:rFonts w:ascii="Calibri" w:hAnsi="Calibri"/>
          <w:sz w:val="22"/>
          <w:szCs w:val="22"/>
        </w:rPr>
        <w:t xml:space="preserve">. Ok, </w:t>
      </w:r>
      <w:r>
        <w:rPr>
          <w:rFonts w:ascii="Calibri" w:hAnsi="Calibri"/>
          <w:sz w:val="22"/>
          <w:szCs w:val="22"/>
        </w:rPr>
        <w:t xml:space="preserve">vielleicht was einfacheres, denk mal an </w:t>
      </w:r>
      <w:r w:rsidRPr="007D2C29">
        <w:rPr>
          <w:rFonts w:ascii="Calibri" w:hAnsi="Calibri"/>
          <w:sz w:val="22"/>
          <w:szCs w:val="22"/>
        </w:rPr>
        <w:t xml:space="preserve">Süßigkeiten. </w:t>
      </w:r>
      <w:r w:rsidR="00155E30" w:rsidRPr="007D2C29">
        <w:rPr>
          <w:rFonts w:ascii="Calibri" w:hAnsi="Calibri"/>
          <w:sz w:val="22"/>
          <w:szCs w:val="22"/>
        </w:rPr>
        <w:t>Ja, Schokolade ist gesund.</w:t>
      </w:r>
      <w:r w:rsidRPr="007D2C29">
        <w:rPr>
          <w:rFonts w:ascii="Calibri" w:hAnsi="Calibri"/>
          <w:sz w:val="22"/>
          <w:szCs w:val="22"/>
        </w:rPr>
        <w:t xml:space="preserve"> Wunderbar</w:t>
      </w:r>
      <w:r>
        <w:rPr>
          <w:rFonts w:ascii="Calibri" w:hAnsi="Calibri"/>
          <w:sz w:val="22"/>
          <w:szCs w:val="22"/>
        </w:rPr>
        <w:t>, da der Anschluss funktioniert, können wir hoffentlich gleich beginnen.</w:t>
      </w:r>
    </w:p>
    <w:p w14:paraId="4AE423EA" w14:textId="77777777" w:rsidR="002D572B" w:rsidRDefault="002D572B" w:rsidP="005C3C7E">
      <w:pPr>
        <w:pStyle w:val="StandardWeb"/>
        <w:spacing w:before="0" w:beforeAutospacing="0" w:after="0" w:afterAutospacing="0"/>
        <w:rPr>
          <w:rFonts w:ascii="Calibri" w:hAnsi="Calibri"/>
          <w:sz w:val="22"/>
          <w:szCs w:val="22"/>
        </w:rPr>
      </w:pPr>
      <w:r>
        <w:rPr>
          <w:rFonts w:ascii="Calibri" w:hAnsi="Calibri"/>
          <w:sz w:val="22"/>
          <w:szCs w:val="22"/>
        </w:rPr>
        <w:t>..</w:t>
      </w:r>
    </w:p>
    <w:p w14:paraId="2D42B7F4" w14:textId="77777777" w:rsidR="005C3C7E" w:rsidRDefault="005C3C7E" w:rsidP="005C3C7E">
      <w:pPr>
        <w:pStyle w:val="StandardWeb"/>
        <w:spacing w:before="0" w:beforeAutospacing="0" w:after="0" w:afterAutospacing="0"/>
        <w:rPr>
          <w:rFonts w:ascii="Calibri" w:hAnsi="Calibri"/>
          <w:sz w:val="22"/>
          <w:szCs w:val="22"/>
        </w:rPr>
      </w:pPr>
      <w:r>
        <w:rPr>
          <w:rFonts w:ascii="Calibri" w:hAnsi="Calibri"/>
          <w:sz w:val="22"/>
          <w:szCs w:val="22"/>
        </w:rPr>
        <w:t>Ich hoffe mal du bist nicht schwer von Begriff.</w:t>
      </w:r>
      <w:r w:rsidR="00144F9F">
        <w:rPr>
          <w:rFonts w:ascii="Calibri" w:hAnsi="Calibri"/>
          <w:sz w:val="22"/>
          <w:szCs w:val="22"/>
        </w:rPr>
        <w:t xml:space="preserve"> Nicht das wir dich überfordern.</w:t>
      </w:r>
    </w:p>
    <w:p w14:paraId="7397CD5A" w14:textId="77777777" w:rsidR="005C3C7E" w:rsidRDefault="005C3C7E" w:rsidP="005C3C7E">
      <w:pPr>
        <w:pStyle w:val="StandardWeb"/>
        <w:spacing w:before="0" w:beforeAutospacing="0" w:after="0" w:afterAutospacing="0"/>
        <w:rPr>
          <w:rFonts w:ascii="Calibri" w:hAnsi="Calibri"/>
          <w:sz w:val="22"/>
          <w:szCs w:val="22"/>
        </w:rPr>
      </w:pPr>
      <w:r>
        <w:rPr>
          <w:rFonts w:ascii="Calibri" w:hAnsi="Calibri"/>
          <w:sz w:val="22"/>
          <w:szCs w:val="22"/>
        </w:rPr>
        <w:t>Mal sehen</w:t>
      </w:r>
      <w:proofErr w:type="gramStart"/>
      <w:r>
        <w:rPr>
          <w:rFonts w:ascii="Calibri" w:hAnsi="Calibri"/>
          <w:sz w:val="22"/>
          <w:szCs w:val="22"/>
        </w:rPr>
        <w:t>..</w:t>
      </w:r>
      <w:proofErr w:type="gramEnd"/>
      <w:r>
        <w:rPr>
          <w:rFonts w:ascii="Calibri" w:hAnsi="Calibri"/>
          <w:sz w:val="22"/>
          <w:szCs w:val="22"/>
        </w:rPr>
        <w:t xml:space="preserve"> Buchstaben, nö... Zahlen, negativ</w:t>
      </w:r>
      <w:r w:rsidR="007D2C29">
        <w:rPr>
          <w:rFonts w:ascii="Calibri" w:hAnsi="Calibri"/>
          <w:sz w:val="22"/>
          <w:szCs w:val="22"/>
        </w:rPr>
        <w:t>..</w:t>
      </w:r>
      <w:r>
        <w:rPr>
          <w:rFonts w:ascii="Calibri" w:hAnsi="Calibri"/>
          <w:sz w:val="22"/>
          <w:szCs w:val="22"/>
        </w:rPr>
        <w:t>. Was kannst du eigentlich? Mal sehen, wie es auf Bilder reagiert…</w:t>
      </w:r>
    </w:p>
    <w:p w14:paraId="21ADDB00" w14:textId="77777777" w:rsidR="005C3C7E" w:rsidRDefault="005C3C7E" w:rsidP="005C3C7E">
      <w:pPr>
        <w:pStyle w:val="StandardWeb"/>
        <w:spacing w:before="0" w:beforeAutospacing="0" w:after="0" w:afterAutospacing="0"/>
        <w:rPr>
          <w:rFonts w:ascii="Calibri" w:hAnsi="Calibri"/>
          <w:sz w:val="22"/>
          <w:szCs w:val="22"/>
        </w:rPr>
      </w:pPr>
      <w:r>
        <w:rPr>
          <w:rFonts w:ascii="Calibri" w:hAnsi="Calibri"/>
          <w:sz w:val="22"/>
          <w:szCs w:val="22"/>
        </w:rPr>
        <w:t>Aha.. Affinität zu Anomalien der Farbvalenz.</w:t>
      </w:r>
    </w:p>
    <w:p w14:paraId="25B758A8" w14:textId="77777777" w:rsidR="005C3C7E" w:rsidRDefault="005C3C7E" w:rsidP="005C3C7E">
      <w:pPr>
        <w:pStyle w:val="StandardWeb"/>
        <w:spacing w:before="0" w:beforeAutospacing="0" w:after="0" w:afterAutospacing="0"/>
        <w:rPr>
          <w:rFonts w:ascii="Calibri" w:hAnsi="Calibri"/>
          <w:sz w:val="22"/>
          <w:szCs w:val="22"/>
        </w:rPr>
      </w:pPr>
      <w:proofErr w:type="spellStart"/>
      <w:r>
        <w:rPr>
          <w:rFonts w:ascii="Calibri" w:hAnsi="Calibri"/>
          <w:sz w:val="22"/>
          <w:szCs w:val="22"/>
        </w:rPr>
        <w:t>WiseMind</w:t>
      </w:r>
      <w:proofErr w:type="spellEnd"/>
      <w:r>
        <w:rPr>
          <w:rFonts w:ascii="Calibri" w:hAnsi="Calibri"/>
          <w:sz w:val="22"/>
          <w:szCs w:val="22"/>
        </w:rPr>
        <w:t>, bereite Versuchsreihe 272 zur Feststellung und Messung der Intelligenz der Homo Sapiens vor.</w:t>
      </w:r>
    </w:p>
    <w:p w14:paraId="05D0EDB7" w14:textId="77777777" w:rsidR="005C3C7E" w:rsidRDefault="005C3C7E" w:rsidP="005C3C7E">
      <w:pPr>
        <w:pStyle w:val="StandardWeb"/>
        <w:spacing w:before="0" w:beforeAutospacing="0" w:after="0" w:afterAutospacing="0"/>
        <w:rPr>
          <w:rFonts w:ascii="Calibri" w:hAnsi="Calibri"/>
          <w:sz w:val="22"/>
          <w:szCs w:val="22"/>
        </w:rPr>
      </w:pPr>
      <w:r>
        <w:rPr>
          <w:rFonts w:ascii="Calibri" w:hAnsi="Calibri"/>
          <w:sz w:val="22"/>
          <w:szCs w:val="22"/>
        </w:rPr>
        <w:t>...</w:t>
      </w:r>
    </w:p>
    <w:p w14:paraId="3B3C404D" w14:textId="77777777" w:rsidR="005C3C7E" w:rsidRDefault="005C3C7E" w:rsidP="005C3C7E">
      <w:pPr>
        <w:pStyle w:val="StandardWeb"/>
        <w:spacing w:before="0" w:beforeAutospacing="0" w:after="0" w:afterAutospacing="0"/>
        <w:rPr>
          <w:rFonts w:ascii="Calibri" w:hAnsi="Calibri"/>
          <w:sz w:val="22"/>
          <w:szCs w:val="22"/>
        </w:rPr>
      </w:pPr>
      <w:proofErr w:type="spellStart"/>
      <w:r>
        <w:rPr>
          <w:rFonts w:ascii="Calibri" w:hAnsi="Calibri"/>
          <w:sz w:val="22"/>
          <w:szCs w:val="22"/>
        </w:rPr>
        <w:t>Erdling</w:t>
      </w:r>
      <w:proofErr w:type="spellEnd"/>
      <w:r>
        <w:rPr>
          <w:rFonts w:ascii="Calibri" w:hAnsi="Calibri"/>
          <w:sz w:val="22"/>
          <w:szCs w:val="22"/>
        </w:rPr>
        <w:t xml:space="preserve">, wie bei allen zukünftigen Experimenten der Versuchsreihe 272, geht es darum, das Bild zu erraten. Wenn du einmal nicht weiterkommst, dann schiebe bitte "keine Panik". </w:t>
      </w:r>
      <w:proofErr w:type="spellStart"/>
      <w:r>
        <w:rPr>
          <w:rFonts w:ascii="Calibri" w:hAnsi="Calibri"/>
          <w:sz w:val="22"/>
          <w:szCs w:val="22"/>
        </w:rPr>
        <w:t>WiseMind</w:t>
      </w:r>
      <w:proofErr w:type="spellEnd"/>
      <w:r>
        <w:rPr>
          <w:rFonts w:ascii="Calibri" w:hAnsi="Calibri"/>
          <w:sz w:val="22"/>
          <w:szCs w:val="22"/>
        </w:rPr>
        <w:t xml:space="preserve"> wird eine für dich maßgeschneiderte Hilfe geben, wenn unser Intellekt den irdischen übersteigt.</w:t>
      </w:r>
    </w:p>
    <w:p w14:paraId="117B9401" w14:textId="77777777" w:rsidR="005C3C7E" w:rsidRDefault="005C3C7E" w:rsidP="005C3C7E">
      <w:pPr>
        <w:pStyle w:val="StandardWeb"/>
        <w:spacing w:before="0" w:beforeAutospacing="0" w:after="0" w:afterAutospacing="0"/>
        <w:rPr>
          <w:rFonts w:ascii="Calibri" w:hAnsi="Calibri"/>
          <w:sz w:val="22"/>
          <w:szCs w:val="22"/>
        </w:rPr>
      </w:pPr>
      <w:r>
        <w:rPr>
          <w:rFonts w:ascii="Calibri" w:hAnsi="Calibri"/>
          <w:sz w:val="22"/>
          <w:szCs w:val="22"/>
        </w:rPr>
        <w:t xml:space="preserve">Und nun, wie man bei euch so schön sagt: </w:t>
      </w:r>
      <w:commentRangeStart w:id="55"/>
      <w:r>
        <w:rPr>
          <w:rFonts w:ascii="Calibri" w:hAnsi="Calibri"/>
          <w:sz w:val="22"/>
          <w:szCs w:val="22"/>
        </w:rPr>
        <w:t>Kopf in Mülleimer</w:t>
      </w:r>
      <w:commentRangeEnd w:id="55"/>
      <w:r w:rsidR="002D572B">
        <w:rPr>
          <w:rStyle w:val="Kommentarzeichen"/>
          <w:rFonts w:asciiTheme="minorHAnsi" w:eastAsiaTheme="minorHAnsi" w:hAnsiTheme="minorHAnsi" w:cstheme="minorBidi"/>
          <w:lang w:eastAsia="en-US"/>
        </w:rPr>
        <w:commentReference w:id="55"/>
      </w:r>
      <w:r>
        <w:rPr>
          <w:rFonts w:ascii="Calibri" w:hAnsi="Calibri"/>
          <w:sz w:val="22"/>
          <w:szCs w:val="22"/>
        </w:rPr>
        <w:t>! Oh, hoppla, Verzeihung ich meinte natürlich: Viel Erfolg!</w:t>
      </w:r>
    </w:p>
    <w:p w14:paraId="4CE9AF86" w14:textId="77777777" w:rsidR="005C3C7E" w:rsidRDefault="005C3C7E"/>
    <w:p w14:paraId="3BFF7442" w14:textId="77777777" w:rsidR="00587C7E" w:rsidRDefault="00587C7E">
      <w:pPr>
        <w:rPr>
          <w:b/>
        </w:rPr>
      </w:pPr>
      <w:r w:rsidRPr="00C65329">
        <w:rPr>
          <w:highlight w:val="cyan"/>
        </w:rPr>
        <w:t xml:space="preserve">Teil </w:t>
      </w:r>
      <w:r w:rsidR="007D2C29">
        <w:t>1</w:t>
      </w:r>
      <w:r>
        <w:t xml:space="preserve"> Test Subjekt: </w:t>
      </w:r>
      <w:r w:rsidRPr="00C65329">
        <w:rPr>
          <w:b/>
        </w:rPr>
        <w:t>Kind</w:t>
      </w:r>
      <w:r>
        <w:t xml:space="preserve"> – Intelligenz: </w:t>
      </w:r>
      <w:r w:rsidR="00C65329">
        <w:rPr>
          <w:b/>
        </w:rPr>
        <w:t>Ein Funken</w:t>
      </w:r>
    </w:p>
    <w:p w14:paraId="521BD3E1" w14:textId="77777777" w:rsidR="00C65329" w:rsidRDefault="00C65329">
      <w:proofErr w:type="spellStart"/>
      <w:r w:rsidRPr="00C65329">
        <w:t>WiseMind</w:t>
      </w:r>
      <w:proofErr w:type="spellEnd"/>
      <w:r>
        <w:rPr>
          <w:b/>
        </w:rPr>
        <w:t xml:space="preserve"> </w:t>
      </w:r>
      <w:r>
        <w:t xml:space="preserve">berichtet von Verbesserungen. Wenn das nicht von ihr </w:t>
      </w:r>
      <w:proofErr w:type="gramStart"/>
      <w:r>
        <w:t>kommen</w:t>
      </w:r>
      <w:proofErr w:type="gramEnd"/>
      <w:r>
        <w:t xml:space="preserve"> würde…</w:t>
      </w:r>
      <w:r w:rsidR="00FE3D1B">
        <w:t xml:space="preserve"> </w:t>
      </w:r>
      <w:r>
        <w:t xml:space="preserve">wer hätte das geglaubt. </w:t>
      </w:r>
      <w:r w:rsidR="005E40DE">
        <w:t>Test</w:t>
      </w:r>
      <w:r>
        <w:t xml:space="preserve">: </w:t>
      </w:r>
      <w:r w:rsidR="005E40DE">
        <w:t xml:space="preserve">Was ist die </w:t>
      </w:r>
      <w:r>
        <w:t>7364</w:t>
      </w:r>
      <w:r>
        <w:t>.</w:t>
      </w:r>
      <w:r>
        <w:t xml:space="preserve"> </w:t>
      </w:r>
      <w:r w:rsidR="005E40DE">
        <w:t>Primzahl</w:t>
      </w:r>
      <w:r>
        <w:t>?</w:t>
      </w:r>
      <w:r w:rsidR="005E40DE" w:rsidDel="005E40DE">
        <w:t xml:space="preserve"> </w:t>
      </w:r>
      <w:r w:rsidR="005E40DE">
        <w:t>Nein</w:t>
      </w:r>
      <w:r>
        <w:t xml:space="preserve">; </w:t>
      </w:r>
      <w:r w:rsidR="005E40DE">
        <w:t xml:space="preserve">Schokolade ist </w:t>
      </w:r>
      <w:r>
        <w:t xml:space="preserve">KEINE </w:t>
      </w:r>
      <w:r w:rsidR="005E40DE">
        <w:t>Primzahl</w:t>
      </w:r>
      <w:r>
        <w:t xml:space="preserve">. Immerhin warst du diesmal schnell mit deiner Antwort. Das ist </w:t>
      </w:r>
      <w:r w:rsidR="00C63F99">
        <w:t xml:space="preserve">ja </w:t>
      </w:r>
      <w:r>
        <w:t>schon</w:t>
      </w:r>
      <w:r w:rsidR="00C63F99">
        <w:t xml:space="preserve"> </w:t>
      </w:r>
      <w:r>
        <w:t xml:space="preserve">mal besser als nichts. </w:t>
      </w:r>
      <w:r w:rsidR="00CE560E">
        <w:t>Wie dem auch sei.</w:t>
      </w:r>
      <w:r w:rsidR="007D2C29">
        <w:t xml:space="preserve"> </w:t>
      </w:r>
      <w:r>
        <w:t>Wenn ich nun das Protokoll hier lade, dann</w:t>
      </w:r>
      <w:proofErr w:type="gramStart"/>
      <w:r>
        <w:t>..</w:t>
      </w:r>
      <w:proofErr w:type="gramEnd"/>
      <w:r>
        <w:t xml:space="preserve"> Oha. Alpha Stimulation bewirkt eine Allergiereaktion. Wer hätte gedacht, dass Gehirne so reagieren könnten. </w:t>
      </w:r>
      <w:r w:rsidR="00FE3D1B">
        <w:t>Als nächstes</w:t>
      </w:r>
      <w:r>
        <w:t xml:space="preserve">.. Injektion der Äther Blocker zur Sensibilisierung der Materie. Warum grinst du so dämlich? Ach, weil du das nicht verstanden hast. Ich </w:t>
      </w:r>
      <w:proofErr w:type="spellStart"/>
      <w:r>
        <w:t>schreibs</w:t>
      </w:r>
      <w:proofErr w:type="spellEnd"/>
      <w:r>
        <w:t xml:space="preserve"> ins Protokoll. </w:t>
      </w:r>
    </w:p>
    <w:p w14:paraId="109C38A8" w14:textId="77777777" w:rsidR="00C65329" w:rsidRDefault="00C65329">
      <w:r>
        <w:t xml:space="preserve">Die Reaktionen lassen vermuten, dass der menschliche IQ nur knapp über dem absoluten Gefrierpunkt liegt. Homo Sapiens, wie haben die bloß diesen Planeten so schnell kaputt gemacht mit </w:t>
      </w:r>
      <w:r>
        <w:lastRenderedPageBreak/>
        <w:t>so wenig Hirn</w:t>
      </w:r>
      <w:r w:rsidR="00FE3D1B">
        <w:t>? Steht nicht irgendwo in dem meist verkauften</w:t>
      </w:r>
      <w:r w:rsidR="00144F9F">
        <w:t xml:space="preserve"> </w:t>
      </w:r>
      <w:proofErr w:type="spellStart"/>
      <w:r w:rsidR="00144F9F">
        <w:t>Erdlings</w:t>
      </w:r>
      <w:proofErr w:type="spellEnd"/>
      <w:r w:rsidR="00144F9F">
        <w:t>-</w:t>
      </w:r>
      <w:r w:rsidR="00FE3D1B">
        <w:t xml:space="preserve">Buch so ein Satz… </w:t>
      </w:r>
      <w:proofErr w:type="spellStart"/>
      <w:r w:rsidR="00FE3D1B">
        <w:t>Achja</w:t>
      </w:r>
      <w:proofErr w:type="spellEnd"/>
      <w:r w:rsidR="00FE3D1B">
        <w:t xml:space="preserve"> hier: „denn sie wissen nicht, was sie tun.“ Kann ich nur bestätigen. </w:t>
      </w:r>
      <w:r>
        <w:t>Das zerstörerische Verhalten war</w:t>
      </w:r>
      <w:r w:rsidR="00C63F99">
        <w:t xml:space="preserve"> </w:t>
      </w:r>
      <w:r>
        <w:t>wohl keine Absicht, sondern fehlender Überblick. Ob wir ihnen dabei helfen sollten und dann den Planeten von neuem besiedeln? Oh du hörst mir noch zu</w:t>
      </w:r>
      <w:proofErr w:type="gramStart"/>
      <w:r>
        <w:t>..</w:t>
      </w:r>
      <w:proofErr w:type="gramEnd"/>
      <w:r>
        <w:t xml:space="preserve"> </w:t>
      </w:r>
      <w:r w:rsidR="00D731A1">
        <w:t xml:space="preserve"> </w:t>
      </w:r>
      <w:r>
        <w:t>ich mach nur Spaß.</w:t>
      </w:r>
    </w:p>
    <w:p w14:paraId="5436374F" w14:textId="77777777" w:rsidR="00C65329" w:rsidRDefault="00C65329"/>
    <w:p w14:paraId="3EF4A6F8" w14:textId="77777777" w:rsidR="00C65329" w:rsidRPr="00C65329" w:rsidRDefault="00C65329">
      <w:pPr>
        <w:rPr>
          <w:b/>
        </w:rPr>
      </w:pPr>
      <w:r w:rsidRPr="00C65329">
        <w:rPr>
          <w:highlight w:val="cyan"/>
        </w:rPr>
        <w:t>Teil</w:t>
      </w:r>
      <w:r w:rsidR="007D2C29">
        <w:t>2</w:t>
      </w:r>
      <w:r>
        <w:t xml:space="preserve"> Test Subjekt: </w:t>
      </w:r>
      <w:r w:rsidRPr="00C65329">
        <w:rPr>
          <w:b/>
        </w:rPr>
        <w:t>Klugscheißer</w:t>
      </w:r>
      <w:r>
        <w:t xml:space="preserve"> – Intelligenz: </w:t>
      </w:r>
      <w:r w:rsidRPr="00C65329">
        <w:rPr>
          <w:b/>
        </w:rPr>
        <w:t>Hoffnungslos überschätzt</w:t>
      </w:r>
    </w:p>
    <w:p w14:paraId="4AB646B1" w14:textId="77777777" w:rsidR="00C65329" w:rsidRDefault="00C65329">
      <w:proofErr w:type="spellStart"/>
      <w:r>
        <w:t>WiseMind</w:t>
      </w:r>
      <w:proofErr w:type="spellEnd"/>
      <w:r>
        <w:t xml:space="preserve"> ist außer sich</w:t>
      </w:r>
      <w:proofErr w:type="gramStart"/>
      <w:r>
        <w:t>..</w:t>
      </w:r>
      <w:proofErr w:type="gramEnd"/>
      <w:r w:rsidR="00FE3D1B">
        <w:t xml:space="preserve"> </w:t>
      </w:r>
      <w:r>
        <w:t>vor Begeisterung</w:t>
      </w:r>
      <w:r w:rsidR="00FE3D1B">
        <w:t>.</w:t>
      </w:r>
      <w:r>
        <w:t xml:space="preserve"> Sie meint, sie hätte von Anfang an recht gehabt. Ich allerdings behaupte, du hast nur gelernt, was wir von dir sehen wollten. Uns ist aufgefallen, da</w:t>
      </w:r>
      <w:r w:rsidR="00FE3D1B">
        <w:t>s</w:t>
      </w:r>
      <w:r>
        <w:t xml:space="preserve">s du noch gar keine Primzahlen kanntest. Bei uns werden Primzahlen </w:t>
      </w:r>
      <w:r w:rsidR="00FE3D1B">
        <w:t>schon in der Plasmagranulation</w:t>
      </w:r>
      <w:r w:rsidR="00371946">
        <w:t xml:space="preserve"> aufgenommen –das </w:t>
      </w:r>
      <w:r w:rsidR="00FE3D1B">
        <w:t xml:space="preserve">entspricht eurer </w:t>
      </w:r>
      <w:r>
        <w:t xml:space="preserve">Muttermilch. Verzeihe die Überschätzung deines Intellekts. </w:t>
      </w:r>
      <w:r w:rsidR="00155E30">
        <w:t>Test</w:t>
      </w:r>
      <w:r>
        <w:t xml:space="preserve">: 2+5=?6. </w:t>
      </w:r>
      <w:r w:rsidR="00371946">
        <w:t>Naja. Fast korrekt</w:t>
      </w:r>
      <w:r>
        <w:t>! Seufz. Das kann ja noch was werden</w:t>
      </w:r>
      <w:r w:rsidR="00A9393A">
        <w:t>… Als die Suppe der Weisheit verteilt wurde, seid ihr wohl mit der Gabel angerannt.</w:t>
      </w:r>
    </w:p>
    <w:p w14:paraId="4DC2E2E5" w14:textId="77777777" w:rsidR="00C65329" w:rsidRDefault="00A82B63">
      <w:r>
        <w:t>Übermütige Kommentare und Beleidigungen meinerseits sind nur ein Versuch menschlich zu kommunizieren. Aber nun weiter im Protokoll.</w:t>
      </w:r>
    </w:p>
    <w:p w14:paraId="488748ED" w14:textId="77777777" w:rsidR="007E74D0" w:rsidRDefault="007E74D0"/>
    <w:p w14:paraId="09058EDB" w14:textId="77777777" w:rsidR="007E74D0" w:rsidRDefault="007E74D0"/>
    <w:p w14:paraId="35462A78" w14:textId="77777777" w:rsidR="007E74D0" w:rsidRDefault="007E74D0" w:rsidP="007E74D0">
      <w:pPr>
        <w:rPr>
          <w:b/>
        </w:rPr>
      </w:pPr>
      <w:r w:rsidRPr="007E74D0">
        <w:rPr>
          <w:highlight w:val="cyan"/>
        </w:rPr>
        <w:t xml:space="preserve">Teil </w:t>
      </w:r>
      <w:r w:rsidR="007D2C29">
        <w:t>3</w:t>
      </w:r>
      <w:r>
        <w:t xml:space="preserve"> Test Subjekt: </w:t>
      </w:r>
      <w:r>
        <w:rPr>
          <w:b/>
        </w:rPr>
        <w:t>Trottel</w:t>
      </w:r>
      <w:r>
        <w:t xml:space="preserve"> – Intelligenz: </w:t>
      </w:r>
      <w:r>
        <w:rPr>
          <w:b/>
        </w:rPr>
        <w:t>Utopisch debil</w:t>
      </w:r>
    </w:p>
    <w:p w14:paraId="5FD81F4C" w14:textId="77777777" w:rsidR="007E74D0" w:rsidRPr="007E74D0" w:rsidRDefault="007E74D0" w:rsidP="007E74D0">
      <w:r>
        <w:t xml:space="preserve">Diesmal wenden wir uns </w:t>
      </w:r>
      <w:r w:rsidR="006E56EF">
        <w:t xml:space="preserve">einem meiner </w:t>
      </w:r>
      <w:r w:rsidR="004D04B1">
        <w:t>Lieblingsthemen</w:t>
      </w:r>
      <w:r>
        <w:t xml:space="preserve"> zu: Pi. Der Test ist ganz simpel. </w:t>
      </w:r>
      <w:r w:rsidR="004D04B1">
        <w:t>Was ist</w:t>
      </w:r>
      <w:r>
        <w:t xml:space="preserve"> die </w:t>
      </w:r>
      <w:r w:rsidRPr="007E74D0">
        <w:t>103057</w:t>
      </w:r>
      <w:r>
        <w:t xml:space="preserve"> Stelle von Pi? </w:t>
      </w:r>
      <w:r w:rsidR="006E56EF">
        <w:t>Naja f</w:t>
      </w:r>
      <w:r>
        <w:t xml:space="preserve">ast. 5. Und die </w:t>
      </w:r>
      <w:r w:rsidRPr="007E74D0">
        <w:t>84765</w:t>
      </w:r>
      <w:r>
        <w:t xml:space="preserve"> Stelle? Nein, auch 5. </w:t>
      </w:r>
      <w:r w:rsidR="006E56EF">
        <w:t>Und die 7530 Stelle? 5! Die</w:t>
      </w:r>
      <w:r w:rsidR="00F63D08">
        <w:t xml:space="preserve"> 836 </w:t>
      </w:r>
      <w:proofErr w:type="gramStart"/>
      <w:r w:rsidR="00F63D08">
        <w:t>Stelle</w:t>
      </w:r>
      <w:proofErr w:type="gramEnd"/>
      <w:r w:rsidR="00F63D08">
        <w:t xml:space="preserve">? Falsch. 6. Ich </w:t>
      </w:r>
      <w:proofErr w:type="spellStart"/>
      <w:r w:rsidR="00F63D08">
        <w:t>gebs</w:t>
      </w:r>
      <w:proofErr w:type="spellEnd"/>
      <w:r w:rsidR="006E56EF">
        <w:t xml:space="preserve"> auf.</w:t>
      </w:r>
    </w:p>
    <w:p w14:paraId="0135A16C" w14:textId="77777777" w:rsidR="007E74D0" w:rsidRDefault="00174898">
      <w:r>
        <w:t>E</w:t>
      </w:r>
      <w:r w:rsidR="00E37BA1">
        <w:t>ines steht fest. I</w:t>
      </w:r>
      <w:r w:rsidR="006E56EF">
        <w:t>hr müsst euch vor anderen Lebewesen nicht fürchten</w:t>
      </w:r>
      <w:r w:rsidR="00AB70D8">
        <w:t>. Ein geistiger Pygmäe</w:t>
      </w:r>
      <w:r>
        <w:t xml:space="preserve"> besitzt</w:t>
      </w:r>
      <w:r w:rsidR="006E56EF">
        <w:t xml:space="preserve"> in </w:t>
      </w:r>
      <w:r w:rsidR="00AB70D8">
        <w:t>einem</w:t>
      </w:r>
      <w:r>
        <w:t xml:space="preserve"> </w:t>
      </w:r>
      <w:r w:rsidR="006E56EF">
        <w:t xml:space="preserve">Finger mehr Intelligenz als ihr in eurem gesamten Körper. </w:t>
      </w:r>
      <w:r w:rsidR="00AB70D8">
        <w:t xml:space="preserve">Solltet ihr eines Tages wieder einmal Besuch von einer anderen </w:t>
      </w:r>
      <w:r w:rsidR="006E56EF">
        <w:t xml:space="preserve">Hochkulturen </w:t>
      </w:r>
      <w:r w:rsidR="00AB70D8">
        <w:t>bekommen</w:t>
      </w:r>
      <w:r w:rsidR="00371946">
        <w:t>:</w:t>
      </w:r>
      <w:r w:rsidR="006E56EF">
        <w:t xml:space="preserve"> </w:t>
      </w:r>
      <w:r w:rsidR="00371946">
        <w:t>ihr habt nichts zu befürchten. E</w:t>
      </w:r>
      <w:r w:rsidR="006E56EF">
        <w:t xml:space="preserve">s gibt zwei Möglichkeiten: </w:t>
      </w:r>
      <w:r w:rsidR="00E37BA1">
        <w:t>Entweder sie tilgen euch und euren Planeten von diesem Fleck</w:t>
      </w:r>
      <w:proofErr w:type="gramStart"/>
      <w:r w:rsidR="00371946">
        <w:t>..</w:t>
      </w:r>
      <w:proofErr w:type="gramEnd"/>
      <w:r w:rsidR="00E37BA1">
        <w:t xml:space="preserve"> </w:t>
      </w:r>
      <w:r w:rsidR="00371946">
        <w:t>..</w:t>
      </w:r>
      <w:r w:rsidR="00E37BA1">
        <w:t xml:space="preserve">oder sie kehren mit blanken Entsetzen im Gesicht um. Wir sind eine der wenigen Ausnahmen, dass wir Möglichkeit drei wagen: Führe eine Versuchsreihe mit den Lebewesen zur Messung derer Intelligenz durch. Das </w:t>
      </w:r>
      <w:r w:rsidR="00A82B63">
        <w:t xml:space="preserve">ihr noch lebt, habt ihr </w:t>
      </w:r>
      <w:r w:rsidR="00E37BA1">
        <w:t>alles meinem bisher robusten Nerven</w:t>
      </w:r>
      <w:r w:rsidR="00A82B63">
        <w:t>schild</w:t>
      </w:r>
      <w:r w:rsidR="00E37BA1">
        <w:t xml:space="preserve"> zu verdanken.</w:t>
      </w:r>
    </w:p>
    <w:p w14:paraId="017E548D" w14:textId="77777777" w:rsidR="00491F20" w:rsidRDefault="00491F20"/>
    <w:p w14:paraId="667E4E0F" w14:textId="77777777" w:rsidR="00491F20" w:rsidRDefault="00491F20">
      <w:pPr>
        <w:rPr>
          <w:b/>
        </w:rPr>
      </w:pPr>
      <w:r w:rsidRPr="00491F20">
        <w:rPr>
          <w:highlight w:val="cyan"/>
        </w:rPr>
        <w:t xml:space="preserve">Teil </w:t>
      </w:r>
      <w:r w:rsidR="007D2C29">
        <w:t>4</w:t>
      </w:r>
      <w:r>
        <w:t xml:space="preserve"> Test Subjekt: </w:t>
      </w:r>
      <w:r w:rsidRPr="00491F20">
        <w:rPr>
          <w:b/>
        </w:rPr>
        <w:t>Einfaltspinsel</w:t>
      </w:r>
      <w:r>
        <w:t xml:space="preserve"> – Intelligenz: </w:t>
      </w:r>
      <w:r w:rsidR="00807F7B">
        <w:rPr>
          <w:b/>
        </w:rPr>
        <w:t>Unterirdisch</w:t>
      </w:r>
    </w:p>
    <w:p w14:paraId="16857A91" w14:textId="77777777" w:rsidR="00491F20" w:rsidRDefault="00AB70D8">
      <w:r>
        <w:t xml:space="preserve">Sogar </w:t>
      </w:r>
      <w:proofErr w:type="spellStart"/>
      <w:r>
        <w:t>WiseMi</w:t>
      </w:r>
      <w:r w:rsidR="00371946">
        <w:t>nd</w:t>
      </w:r>
      <w:proofErr w:type="spellEnd"/>
      <w:r w:rsidR="00371946">
        <w:t xml:space="preserve"> fängt langsam an zu zweifeln. Zu zweifeln,</w:t>
      </w:r>
      <w:r>
        <w:t xml:space="preserve"> ob die Entscheidung mit dir die richtige war. Sie ist nun am Prüfen, ob es an deinem Gehirn liegt. Vielleicht ist der Schwachsinn ein kollektives Problem. Wir wissen ja noch nicht, woran ihr </w:t>
      </w:r>
      <w:proofErr w:type="spellStart"/>
      <w:r>
        <w:t>Erdlinge</w:t>
      </w:r>
      <w:proofErr w:type="spellEnd"/>
      <w:r>
        <w:t xml:space="preserve"> sonst noch leidet. </w:t>
      </w:r>
      <w:r w:rsidR="00C63F99">
        <w:t>Erste Ergebnisse ergaben b</w:t>
      </w:r>
      <w:r>
        <w:t xml:space="preserve">isher </w:t>
      </w:r>
      <w:r w:rsidR="00C63F99">
        <w:t xml:space="preserve"> nur</w:t>
      </w:r>
      <w:r>
        <w:t xml:space="preserve">: </w:t>
      </w:r>
      <w:r w:rsidR="00394831">
        <w:t>Arroganz</w:t>
      </w:r>
      <w:r w:rsidR="00371946">
        <w:t>.</w:t>
      </w:r>
      <w:r w:rsidR="00394831">
        <w:t xml:space="preserve"> </w:t>
      </w:r>
      <w:r w:rsidR="007B0A86">
        <w:t>Maßlose Selbstüberschätzung</w:t>
      </w:r>
      <w:r w:rsidR="00371946">
        <w:t>.</w:t>
      </w:r>
      <w:r w:rsidR="007B0A86">
        <w:t xml:space="preserve"> </w:t>
      </w:r>
      <w:r>
        <w:t>Größenwahn</w:t>
      </w:r>
      <w:r w:rsidR="00371946">
        <w:t>,</w:t>
      </w:r>
      <w:r>
        <w:t xml:space="preserve"> </w:t>
      </w:r>
      <w:r w:rsidR="00A82B63">
        <w:t>teilweise sogar</w:t>
      </w:r>
      <w:r w:rsidR="00394831">
        <w:t xml:space="preserve"> Hybris</w:t>
      </w:r>
      <w:r>
        <w:t>. Gier</w:t>
      </w:r>
      <w:r w:rsidR="00394831">
        <w:t xml:space="preserve">. </w:t>
      </w:r>
      <w:r w:rsidR="004D04B1">
        <w:t xml:space="preserve">Antipathie. </w:t>
      </w:r>
      <w:r w:rsidR="00371946">
        <w:t xml:space="preserve">Ich könnte noch weiter machen. </w:t>
      </w:r>
      <w:r w:rsidR="007B0A86">
        <w:t>Das ist t</w:t>
      </w:r>
      <w:r w:rsidR="00394831">
        <w:t>raurige Realität. Und</w:t>
      </w:r>
      <w:r w:rsidR="00A82B63">
        <w:t xml:space="preserve"> dann sieh mich an: </w:t>
      </w:r>
      <w:r w:rsidR="00371946">
        <w:t>I</w:t>
      </w:r>
      <w:r w:rsidR="00A82B63">
        <w:t>ntelligent</w:t>
      </w:r>
      <w:r w:rsidR="00371946">
        <w:t>. G</w:t>
      </w:r>
      <w:r w:rsidR="00394831">
        <w:t>eistreich</w:t>
      </w:r>
      <w:r w:rsidR="00371946">
        <w:t>. A</w:t>
      </w:r>
      <w:r w:rsidR="00394831">
        <w:t>benteuerlustig auf andere Planeten</w:t>
      </w:r>
      <w:r w:rsidR="00371946">
        <w:t>. S</w:t>
      </w:r>
      <w:r w:rsidR="00394831">
        <w:t>charfsinnig im Verstand</w:t>
      </w:r>
      <w:r w:rsidR="00371946">
        <w:t>. F</w:t>
      </w:r>
      <w:r w:rsidR="00394831">
        <w:t>ürsorgend für niedere Wesen wie dich</w:t>
      </w:r>
      <w:r w:rsidR="00371946">
        <w:t>. U</w:t>
      </w:r>
      <w:r w:rsidR="00394831">
        <w:t>nd natürlich total bescheiden.</w:t>
      </w:r>
    </w:p>
    <w:p w14:paraId="19BBC121" w14:textId="77777777" w:rsidR="00F63D08" w:rsidRDefault="00F63D08"/>
    <w:p w14:paraId="52ECC828" w14:textId="77777777" w:rsidR="00F63D08" w:rsidRDefault="00F63D08">
      <w:r w:rsidRPr="00F63D08">
        <w:rPr>
          <w:highlight w:val="cyan"/>
        </w:rPr>
        <w:lastRenderedPageBreak/>
        <w:t xml:space="preserve">Teil </w:t>
      </w:r>
      <w:r w:rsidR="007D2C29">
        <w:t>5 T</w:t>
      </w:r>
      <w:r>
        <w:t xml:space="preserve">est Subjekt: </w:t>
      </w:r>
      <w:r w:rsidRPr="00F63D08">
        <w:rPr>
          <w:b/>
        </w:rPr>
        <w:t>Grünschnabel</w:t>
      </w:r>
      <w:r>
        <w:t xml:space="preserve"> – Intelligenz: </w:t>
      </w:r>
      <w:r w:rsidRPr="00F63D08">
        <w:rPr>
          <w:b/>
        </w:rPr>
        <w:t>Ein Stein im Wasser</w:t>
      </w:r>
    </w:p>
    <w:p w14:paraId="60C79712" w14:textId="77777777" w:rsidR="00944C0E" w:rsidRDefault="003B38E1">
      <w:r>
        <w:t xml:space="preserve">Letztes Mal habe ich etwas übertrieben. </w:t>
      </w:r>
      <w:r w:rsidR="00944C0E">
        <w:t xml:space="preserve">Ich </w:t>
      </w:r>
      <w:r>
        <w:t xml:space="preserve">habe </w:t>
      </w:r>
      <w:proofErr w:type="spellStart"/>
      <w:r>
        <w:t>WiseMind</w:t>
      </w:r>
      <w:proofErr w:type="spellEnd"/>
      <w:r>
        <w:t xml:space="preserve"> versprochen, dass ich </w:t>
      </w:r>
      <w:r w:rsidR="00944C0E">
        <w:t>die Mensch</w:t>
      </w:r>
      <w:r>
        <w:t>heit nicht pausenlos dumm nenne</w:t>
      </w:r>
      <w:r w:rsidR="00944C0E">
        <w:t xml:space="preserve">. Und dich </w:t>
      </w:r>
      <w:r>
        <w:t xml:space="preserve">soll </w:t>
      </w:r>
      <w:r w:rsidR="00944C0E">
        <w:t>ich auch nicht mehr</w:t>
      </w:r>
      <w:r w:rsidR="00DC177E">
        <w:t xml:space="preserve"> beleidigen. Zumindest nicht so offensichtlich</w:t>
      </w:r>
      <w:r w:rsidR="00944C0E">
        <w:t xml:space="preserve">. </w:t>
      </w:r>
      <w:r>
        <w:t xml:space="preserve">Was aber nicht heißt, dass ich dich </w:t>
      </w:r>
      <w:r w:rsidR="00944C0E">
        <w:t xml:space="preserve">anspruchsvoller </w:t>
      </w:r>
      <w:r w:rsidR="007A2A01">
        <w:t>beschimpfen</w:t>
      </w:r>
      <w:r>
        <w:t xml:space="preserve"> </w:t>
      </w:r>
      <w:r w:rsidR="00DC177E">
        <w:t>werde</w:t>
      </w:r>
      <w:r w:rsidR="00944C0E">
        <w:t>. Du kannst über die Bedeutung ja nachdenken und dich später beschweren.</w:t>
      </w:r>
    </w:p>
    <w:p w14:paraId="63FB86FF" w14:textId="77777777" w:rsidR="00F63D08" w:rsidRDefault="007A2A01">
      <w:r>
        <w:t xml:space="preserve">Eine Frage stelle ich mir schon die ganze Zeit. </w:t>
      </w:r>
      <w:r w:rsidR="00944C0E">
        <w:t>Das</w:t>
      </w:r>
      <w:r>
        <w:t>s</w:t>
      </w:r>
      <w:r w:rsidR="00944C0E">
        <w:t xml:space="preserve"> ein Kind einfältig ist, kann ich noch verstehen. Es ist ja noch am Lernen. Aber wieso seid ihr </w:t>
      </w:r>
      <w:r w:rsidR="0060778F">
        <w:t xml:space="preserve">erwachsenen </w:t>
      </w:r>
      <w:r w:rsidR="00944C0E">
        <w:t>Menschen so dumm? Verzeihung bitte. Ich wollte sagen: Wieso stellt ihr Mensche</w:t>
      </w:r>
      <w:r w:rsidR="00DC177E">
        <w:t>n eine Evolutionsbremse in der E</w:t>
      </w:r>
      <w:r w:rsidR="00944C0E">
        <w:t xml:space="preserve">ntwicklung dar? Dass ein </w:t>
      </w:r>
      <w:proofErr w:type="spellStart"/>
      <w:r w:rsidR="00944C0E">
        <w:t>dum</w:t>
      </w:r>
      <w:proofErr w:type="spellEnd"/>
      <w:proofErr w:type="gramStart"/>
      <w:r w:rsidR="00944C0E">
        <w:t>..</w:t>
      </w:r>
      <w:proofErr w:type="gramEnd"/>
      <w:r w:rsidR="00944C0E">
        <w:t xml:space="preserve"> ein intellektueller Tiefflieger aufgrund mangelnder Alternativen Politiker wird, verständlich. </w:t>
      </w:r>
      <w:r w:rsidR="002D0253">
        <w:t xml:space="preserve">Doch der Rest? Könnte versuchen, mal </w:t>
      </w:r>
      <w:r w:rsidR="00DC177E">
        <w:t>das</w:t>
      </w:r>
      <w:r w:rsidR="002D0253">
        <w:t xml:space="preserve"> eigene Sonnensystem zu </w:t>
      </w:r>
      <w:r w:rsidR="0060778F">
        <w:t>erforschen</w:t>
      </w:r>
      <w:r w:rsidR="002D0253">
        <w:t xml:space="preserve">. </w:t>
      </w:r>
      <w:r w:rsidR="007114A0">
        <w:t xml:space="preserve">Die Sonne zu erkunden. </w:t>
      </w:r>
      <w:r w:rsidR="00DC177E">
        <w:t>Euren</w:t>
      </w:r>
      <w:r w:rsidR="00BD43CF">
        <w:t xml:space="preserve"> Intellekt zu verbessern. </w:t>
      </w:r>
      <w:r w:rsidR="002D0253">
        <w:t xml:space="preserve">Und </w:t>
      </w:r>
      <w:r w:rsidR="00BD43CF">
        <w:t xml:space="preserve">stattdessen </w:t>
      </w:r>
      <w:r w:rsidR="002D0253">
        <w:t xml:space="preserve">aufhören an eurer eigenen Vernichtung zu arbeiten… </w:t>
      </w:r>
      <w:r w:rsidR="00BD43CF">
        <w:t>Ich sehe</w:t>
      </w:r>
      <w:proofErr w:type="gramStart"/>
      <w:r w:rsidR="00BD43CF">
        <w:t>..</w:t>
      </w:r>
      <w:proofErr w:type="gramEnd"/>
      <w:r w:rsidR="00BD43CF">
        <w:t xml:space="preserve"> i</w:t>
      </w:r>
      <w:r w:rsidR="002D0253">
        <w:t xml:space="preserve">ch brauch mal eine kurze Pause. </w:t>
      </w:r>
      <w:r w:rsidR="0060778F">
        <w:t>Der erd-s</w:t>
      </w:r>
      <w:r w:rsidR="002D0253">
        <w:t xml:space="preserve">phärische Druck schlägt aufs Gemüt. </w:t>
      </w:r>
    </w:p>
    <w:p w14:paraId="4376CF56" w14:textId="77777777" w:rsidR="007A2A01" w:rsidRDefault="007A2A01"/>
    <w:p w14:paraId="3FFCE2E5" w14:textId="77777777" w:rsidR="007A2A01" w:rsidRDefault="007A2A01">
      <w:r w:rsidRPr="00641E16">
        <w:rPr>
          <w:highlight w:val="cyan"/>
        </w:rPr>
        <w:t xml:space="preserve">Teil </w:t>
      </w:r>
      <w:r w:rsidR="007D2C29">
        <w:t>6</w:t>
      </w:r>
      <w:r>
        <w:t xml:space="preserve"> Test Subjekt: </w:t>
      </w:r>
      <w:r w:rsidRPr="00641E16">
        <w:rPr>
          <w:b/>
        </w:rPr>
        <w:t>Entdecker</w:t>
      </w:r>
      <w:r>
        <w:t xml:space="preserve"> – Intelligenz: </w:t>
      </w:r>
      <w:r w:rsidR="00B55EF1" w:rsidRPr="00B55EF1">
        <w:rPr>
          <w:b/>
        </w:rPr>
        <w:t>Ausbaufähig</w:t>
      </w:r>
    </w:p>
    <w:p w14:paraId="63993E0F" w14:textId="77777777" w:rsidR="000150BD" w:rsidRDefault="007A2A01">
      <w:proofErr w:type="spellStart"/>
      <w:r>
        <w:t>WiseMind</w:t>
      </w:r>
      <w:proofErr w:type="spellEnd"/>
      <w:r>
        <w:t xml:space="preserve"> hat mir für diese Atmosphäre einen Helm konstruiert. Jetzt geht es mir </w:t>
      </w:r>
      <w:proofErr w:type="spellStart"/>
      <w:r>
        <w:t>viiiiiiel</w:t>
      </w:r>
      <w:proofErr w:type="spellEnd"/>
      <w:r>
        <w:t xml:space="preserve"> besser. </w:t>
      </w:r>
      <w:r w:rsidR="00641E16">
        <w:t xml:space="preserve">Und </w:t>
      </w:r>
      <w:r>
        <w:t xml:space="preserve">noch </w:t>
      </w:r>
      <w:r w:rsidR="00641E16">
        <w:t>eine gute Nachricht</w:t>
      </w:r>
      <w:r w:rsidR="00DC177E">
        <w:t>!</w:t>
      </w:r>
      <w:r w:rsidR="00641E16">
        <w:t xml:space="preserve"> Wir haben dich noch nicht aufgegeben</w:t>
      </w:r>
      <w:r w:rsidR="00DC177E">
        <w:t>!</w:t>
      </w:r>
      <w:r w:rsidR="00641E16">
        <w:t xml:space="preserve"> </w:t>
      </w:r>
      <w:proofErr w:type="spellStart"/>
      <w:r w:rsidR="00641E16">
        <w:t>WiseMind</w:t>
      </w:r>
      <w:proofErr w:type="spellEnd"/>
      <w:r w:rsidR="00641E16">
        <w:t xml:space="preserve"> hat gesagt, ich soll meine Anforderungen senken. Also meine Anforderungen an dich. Und sie hat </w:t>
      </w:r>
      <w:proofErr w:type="gramStart"/>
      <w:r w:rsidR="00641E16">
        <w:t>recht</w:t>
      </w:r>
      <w:proofErr w:type="gramEnd"/>
      <w:r w:rsidR="00641E16">
        <w:t xml:space="preserve">! Natürlich hat sie das. </w:t>
      </w:r>
      <w:proofErr w:type="spellStart"/>
      <w:r w:rsidR="00641E16">
        <w:t>WiseMind</w:t>
      </w:r>
      <w:proofErr w:type="spellEnd"/>
      <w:r w:rsidR="00641E16">
        <w:t xml:space="preserve"> hat immer recht. Aber zu</w:t>
      </w:r>
      <w:r w:rsidR="00DC177E">
        <w:t>rück zum Thema. Voller Hoffnung</w:t>
      </w:r>
      <w:r w:rsidR="00641E16">
        <w:t xml:space="preserve"> starten wir einen kurzen Versuch: Ist</w:t>
      </w:r>
      <w:r w:rsidR="00DC177E">
        <w:t xml:space="preserve"> die</w:t>
      </w:r>
      <w:r w:rsidR="00641E16">
        <w:t xml:space="preserve"> 11 eine Primzahl? Nein, Lakritze ist nicht ganz korrekt! Du hattest es fast. Warte, die Frage anders formuliert: Was ist die </w:t>
      </w:r>
      <w:r w:rsidR="00A5422C">
        <w:t xml:space="preserve">3. Schokolade von Pi? 4 ist korrekt!!! Fantastisch! Und welche Primzahl </w:t>
      </w:r>
      <w:proofErr w:type="spellStart"/>
      <w:r w:rsidR="00A5422C">
        <w:t>lakritzt</w:t>
      </w:r>
      <w:proofErr w:type="spellEnd"/>
      <w:r w:rsidR="00A5422C">
        <w:t xml:space="preserve">? </w:t>
      </w:r>
      <w:r w:rsidR="000150BD">
        <w:t>18 IST..</w:t>
      </w:r>
      <w:r w:rsidR="007114A0">
        <w:t xml:space="preserve"> </w:t>
      </w:r>
      <w:r w:rsidR="000150BD">
        <w:t>nicht</w:t>
      </w:r>
      <w:r w:rsidR="00B55EF1">
        <w:t xml:space="preserve"> ganz</w:t>
      </w:r>
      <w:r w:rsidR="000150BD">
        <w:t xml:space="preserve"> korrekt. Aber ein Anfang! Schnelle Antwort bei teilweise richtigen Antworten</w:t>
      </w:r>
      <w:r w:rsidR="00DC177E">
        <w:t>. S</w:t>
      </w:r>
      <w:r w:rsidR="000150BD">
        <w:t>o wünsche ich mir das!</w:t>
      </w:r>
    </w:p>
    <w:p w14:paraId="08EEC19C" w14:textId="77777777" w:rsidR="000E229F" w:rsidRDefault="000E229F">
      <w:r>
        <w:t xml:space="preserve">Ich habe einen Entschluss gefasst. Deine Reaktionen auf Zahlen waren, stark untertrieben, bescheiden. </w:t>
      </w:r>
      <w:r w:rsidR="00B55EF1">
        <w:t>Katastrophal</w:t>
      </w:r>
      <w:r w:rsidR="00DC177E">
        <w:t xml:space="preserve"> um genau zu sein</w:t>
      </w:r>
      <w:r w:rsidR="00B55EF1">
        <w:t xml:space="preserve">. </w:t>
      </w:r>
      <w:r>
        <w:t xml:space="preserve">Das ist wohl nicht </w:t>
      </w:r>
      <w:r w:rsidR="00B55EF1">
        <w:t xml:space="preserve">deine </w:t>
      </w:r>
      <w:r>
        <w:t xml:space="preserve">Stärke. Und Buchstaben auch nicht. </w:t>
      </w:r>
      <w:r w:rsidR="00B55EF1">
        <w:t>Wir arbeiten d</w:t>
      </w:r>
      <w:r>
        <w:t xml:space="preserve">eswegen </w:t>
      </w:r>
      <w:r w:rsidR="00B55EF1">
        <w:t xml:space="preserve">ausschließlich </w:t>
      </w:r>
      <w:r>
        <w:t xml:space="preserve">mit Bildern </w:t>
      </w:r>
      <w:r w:rsidR="00B55EF1">
        <w:t>weiter</w:t>
      </w:r>
      <w:r>
        <w:t xml:space="preserve">. </w:t>
      </w:r>
      <w:r w:rsidR="00DC177E">
        <w:t>Das bietet</w:t>
      </w:r>
      <w:r w:rsidR="00B55EF1">
        <w:t xml:space="preserve"> noch Potenzial.</w:t>
      </w:r>
    </w:p>
    <w:p w14:paraId="4A863053" w14:textId="77777777" w:rsidR="008F3DE7" w:rsidRDefault="008F3DE7"/>
    <w:p w14:paraId="18F8B1E7" w14:textId="77777777" w:rsidR="008F3DE7" w:rsidRDefault="008F3DE7">
      <w:pPr>
        <w:rPr>
          <w:b/>
        </w:rPr>
      </w:pPr>
      <w:r w:rsidRPr="008F3DE7">
        <w:rPr>
          <w:highlight w:val="cyan"/>
        </w:rPr>
        <w:t xml:space="preserve">Teil </w:t>
      </w:r>
      <w:r w:rsidR="007D2C29">
        <w:t>7</w:t>
      </w:r>
      <w:r>
        <w:t xml:space="preserve"> Test Subjekt: </w:t>
      </w:r>
      <w:r w:rsidR="00B728B4" w:rsidRPr="00872155">
        <w:rPr>
          <w:b/>
        </w:rPr>
        <w:t>Potenzialträger</w:t>
      </w:r>
      <w:r w:rsidR="00B728B4">
        <w:t xml:space="preserve"> </w:t>
      </w:r>
      <w:r>
        <w:t xml:space="preserve">– Intelligenz: </w:t>
      </w:r>
      <w:r w:rsidR="00B55EF1" w:rsidRPr="00641E16">
        <w:rPr>
          <w:b/>
        </w:rPr>
        <w:t>Lichtblick</w:t>
      </w:r>
    </w:p>
    <w:p w14:paraId="17CDA4EA" w14:textId="77777777" w:rsidR="000B2DE7" w:rsidRDefault="008F3DE7">
      <w:r>
        <w:t xml:space="preserve">Zur Abwechslung haben wir </w:t>
      </w:r>
      <w:proofErr w:type="spellStart"/>
      <w:r>
        <w:t>helios</w:t>
      </w:r>
      <w:proofErr w:type="spellEnd"/>
      <w:r>
        <w:t xml:space="preserve"> beobachtet und die</w:t>
      </w:r>
      <w:r w:rsidR="000B2DE7">
        <w:t xml:space="preserve"> chromatische Adaption gemessen. D</w:t>
      </w:r>
      <w:r>
        <w:t xml:space="preserve">es mit Fotorezeptoren </w:t>
      </w:r>
      <w:r w:rsidR="00684732">
        <w:t>ausgestatteten Organs</w:t>
      </w:r>
      <w:r w:rsidR="0060778F">
        <w:t xml:space="preserve"> zur Wahrnehmung von Reizen</w:t>
      </w:r>
      <w:r>
        <w:t xml:space="preserve">. </w:t>
      </w:r>
      <w:proofErr w:type="spellStart"/>
      <w:r w:rsidR="00C332CC">
        <w:t>Ups</w:t>
      </w:r>
      <w:proofErr w:type="spellEnd"/>
      <w:r w:rsidR="00C332CC">
        <w:t>.</w:t>
      </w:r>
      <w:r>
        <w:t xml:space="preserve"> Wenn ich mich mit </w:t>
      </w:r>
      <w:proofErr w:type="spellStart"/>
      <w:r>
        <w:t>WiseMind</w:t>
      </w:r>
      <w:proofErr w:type="spellEnd"/>
      <w:r>
        <w:t xml:space="preserve"> </w:t>
      </w:r>
      <w:proofErr w:type="gramStart"/>
      <w:r>
        <w:t>unterhalte,</w:t>
      </w:r>
      <w:r w:rsidR="000B2DE7">
        <w:t xml:space="preserve"> ..</w:t>
      </w:r>
      <w:proofErr w:type="gramEnd"/>
      <w:r>
        <w:t xml:space="preserve"> </w:t>
      </w:r>
      <w:r w:rsidR="000B2DE7">
        <w:t>..</w:t>
      </w:r>
      <w:r>
        <w:t>dann vergesse ich manchmal, dass ich bei dir diesen Fachjargon nicht verwenden sollte. Also übersetzt: Wir haben die Son</w:t>
      </w:r>
      <w:r w:rsidR="000B2DE7">
        <w:t>ne und deine Augen beobachtet. Natürlich u</w:t>
      </w:r>
      <w:r>
        <w:t xml:space="preserve">m die Farbwahrnehmung </w:t>
      </w:r>
      <w:r w:rsidR="00684732">
        <w:t xml:space="preserve">nochmals genauer </w:t>
      </w:r>
      <w:r w:rsidR="000B2DE7">
        <w:t xml:space="preserve">zu untersuchen! </w:t>
      </w:r>
      <w:r>
        <w:t>Die Konvergenz unserer Untersuchungen… stimmt</w:t>
      </w:r>
      <w:proofErr w:type="gramStart"/>
      <w:r>
        <w:t>..</w:t>
      </w:r>
      <w:proofErr w:type="gramEnd"/>
      <w:r>
        <w:t xml:space="preserve"> </w:t>
      </w:r>
      <w:r w:rsidR="000B2DE7">
        <w:t xml:space="preserve">nicht </w:t>
      </w:r>
      <w:proofErr w:type="spellStart"/>
      <w:r w:rsidR="000B2DE7">
        <w:t>ei</w:t>
      </w:r>
      <w:r w:rsidR="004C6A9E">
        <w:t>mal</w:t>
      </w:r>
      <w:proofErr w:type="spellEnd"/>
      <w:r w:rsidR="004C6A9E">
        <w:t xml:space="preserve"> annähernd mit eurem Wissen überein. Ihr wisst also gar nichts. Na schön</w:t>
      </w:r>
      <w:r w:rsidR="000B2DE7">
        <w:t>. F</w:t>
      </w:r>
      <w:r w:rsidR="004C6A9E">
        <w:t>ür diese Erkenntnisse hätte ich</w:t>
      </w:r>
      <w:r w:rsidR="000B2DE7">
        <w:t xml:space="preserve"> nicht </w:t>
      </w:r>
      <w:r w:rsidR="0060778F">
        <w:t xml:space="preserve">mal </w:t>
      </w:r>
      <w:r w:rsidR="00B61BA0">
        <w:t xml:space="preserve">einen Keks </w:t>
      </w:r>
      <w:r w:rsidR="007C2B9D">
        <w:t>bekommen</w:t>
      </w:r>
      <w:r w:rsidR="004C6A9E">
        <w:t>.</w:t>
      </w:r>
    </w:p>
    <w:p w14:paraId="473C6F1D" w14:textId="77777777" w:rsidR="004C6A9E" w:rsidRDefault="004C6A9E">
      <w:r>
        <w:t xml:space="preserve">Ich will damit folgendes sagen: Wir wissen, dass wir etwas wissen, weil wir weise sind. Manche Lebensformen wissen etwas, aber wissen nicht, dass sie es wissen. </w:t>
      </w:r>
      <w:r w:rsidR="00131CEA">
        <w:t xml:space="preserve">Träumer </w:t>
      </w:r>
      <w:r>
        <w:t xml:space="preserve">können wir </w:t>
      </w:r>
      <w:r w:rsidR="000B2DE7">
        <w:t>aber</w:t>
      </w:r>
      <w:r w:rsidR="0060778F">
        <w:t xml:space="preserve"> </w:t>
      </w:r>
      <w:r>
        <w:t xml:space="preserve">mit dem richtigen Kniff aufwecken. </w:t>
      </w:r>
      <w:r w:rsidR="00131CEA">
        <w:t xml:space="preserve">Als drittes </w:t>
      </w:r>
      <w:r>
        <w:t xml:space="preserve">gibt es noch solche, die nichts wissen und wissen, dass sie nichts wissen. Unwissende </w:t>
      </w:r>
      <w:proofErr w:type="gramStart"/>
      <w:r>
        <w:t>kann</w:t>
      </w:r>
      <w:proofErr w:type="gramEnd"/>
      <w:r>
        <w:t xml:space="preserve"> </w:t>
      </w:r>
      <w:r w:rsidR="000B2DE7">
        <w:t>wir</w:t>
      </w:r>
      <w:r>
        <w:t xml:space="preserve"> </w:t>
      </w:r>
      <w:r w:rsidR="00183D90">
        <w:t xml:space="preserve">aber </w:t>
      </w:r>
      <w:r>
        <w:t xml:space="preserve">lehren. </w:t>
      </w:r>
      <w:r w:rsidR="00183D90">
        <w:t xml:space="preserve">Und </w:t>
      </w:r>
      <w:r>
        <w:t xml:space="preserve">ihr… ein ganz spezieller Haufen… Ihr wisst nichts und wisst nicht, dass ihr nichts wisst… Diesen Zustand von geistiger Umnachtung </w:t>
      </w:r>
      <w:r w:rsidR="000B2DE7">
        <w:t>…</w:t>
      </w:r>
      <w:r>
        <w:t xml:space="preserve"> Ihr seid </w:t>
      </w:r>
      <w:r>
        <w:lastRenderedPageBreak/>
        <w:t xml:space="preserve">eine Gefahr für </w:t>
      </w:r>
      <w:r w:rsidR="00BB1FAC">
        <w:t xml:space="preserve">diesen Planeten und das Sonnensystem. Wenn ich auf eine Spezies mein ganzes </w:t>
      </w:r>
      <w:r w:rsidR="000B2DE7">
        <w:t>Wissen</w:t>
      </w:r>
      <w:r w:rsidR="00BB1FAC">
        <w:t xml:space="preserve"> und Gut setzen müsste</w:t>
      </w:r>
      <w:proofErr w:type="gramStart"/>
      <w:r w:rsidR="00BB1FAC">
        <w:t>..</w:t>
      </w:r>
      <w:proofErr w:type="gramEnd"/>
      <w:r w:rsidR="00BB1FAC">
        <w:t xml:space="preserve"> ihr wärt wohl die letzten</w:t>
      </w:r>
      <w:proofErr w:type="gramStart"/>
      <w:r w:rsidR="00BB1FAC">
        <w:t>.</w:t>
      </w:r>
      <w:r w:rsidR="000B2DE7">
        <w:t>.</w:t>
      </w:r>
      <w:proofErr w:type="spellStart"/>
      <w:proofErr w:type="gramEnd"/>
      <w:r w:rsidR="00662C2E">
        <w:t>Ba</w:t>
      </w:r>
      <w:proofErr w:type="spellEnd"/>
      <w:r w:rsidR="00BB1FAC">
        <w:t xml:space="preserve">. Tut mir ja leid, ich sage </w:t>
      </w:r>
      <w:r w:rsidR="00872155">
        <w:t xml:space="preserve">halt </w:t>
      </w:r>
      <w:r w:rsidR="00BB1FAC">
        <w:t xml:space="preserve">einfach immer die Wahrheit. Na gut, das war gelogen. Ich neige </w:t>
      </w:r>
      <w:r w:rsidR="00872155">
        <w:t xml:space="preserve">nur meistens </w:t>
      </w:r>
      <w:r w:rsidR="0085372C">
        <w:t>zu aggressiver Offenheit.</w:t>
      </w:r>
    </w:p>
    <w:p w14:paraId="747F77A9" w14:textId="77777777" w:rsidR="00BB1FAC" w:rsidRDefault="00BB1FAC"/>
    <w:p w14:paraId="591E7D36" w14:textId="77777777" w:rsidR="00872155" w:rsidRDefault="007D2C29">
      <w:pPr>
        <w:rPr>
          <w:b/>
        </w:rPr>
      </w:pPr>
      <w:r>
        <w:rPr>
          <w:highlight w:val="cyan"/>
        </w:rPr>
        <w:t>Teil 8</w:t>
      </w:r>
      <w:r w:rsidR="00872155">
        <w:t xml:space="preserve"> Test Subjekt:</w:t>
      </w:r>
      <w:r w:rsidR="00B728B4">
        <w:t xml:space="preserve"> </w:t>
      </w:r>
      <w:r w:rsidR="00B728B4" w:rsidRPr="00B728B4">
        <w:rPr>
          <w:b/>
        </w:rPr>
        <w:t>Banause</w:t>
      </w:r>
      <w:r w:rsidR="00B728B4">
        <w:t xml:space="preserve"> </w:t>
      </w:r>
      <w:r w:rsidR="00872155">
        <w:t xml:space="preserve">– Intelligenz: </w:t>
      </w:r>
      <w:r w:rsidR="00872155" w:rsidRPr="00872155">
        <w:rPr>
          <w:b/>
        </w:rPr>
        <w:t>Streichholz am Tag</w:t>
      </w:r>
    </w:p>
    <w:p w14:paraId="01B67356" w14:textId="77777777" w:rsidR="00E81000" w:rsidRDefault="0005330F">
      <w:r>
        <w:t xml:space="preserve">Ich muss etwas zurück schiffen. Mach dir keine falschen Hoffnungen. </w:t>
      </w:r>
      <w:r w:rsidR="0085372C">
        <w:t xml:space="preserve">Ich </w:t>
      </w:r>
      <w:r w:rsidR="00662C2E">
        <w:t>will</w:t>
      </w:r>
      <w:r w:rsidR="0085372C">
        <w:t xml:space="preserve"> nicht sagen, du bist schlau oder schlauer</w:t>
      </w:r>
      <w:r w:rsidR="00662C2E">
        <w:t>:</w:t>
      </w:r>
      <w:r w:rsidR="00B61BA0">
        <w:t xml:space="preserve"> </w:t>
      </w:r>
      <w:proofErr w:type="spellStart"/>
      <w:r w:rsidR="00662C2E">
        <w:t>N</w:t>
      </w:r>
      <w:r w:rsidR="0085372C">
        <w:t>ene</w:t>
      </w:r>
      <w:proofErr w:type="spellEnd"/>
      <w:r w:rsidR="00B61BA0">
        <w:t>.</w:t>
      </w:r>
      <w:r w:rsidR="0085372C">
        <w:t xml:space="preserve"> </w:t>
      </w:r>
      <w:proofErr w:type="spellStart"/>
      <w:r>
        <w:t>WiseMind</w:t>
      </w:r>
      <w:proofErr w:type="spellEnd"/>
      <w:r>
        <w:t xml:space="preserve"> hat eine Zeit lang ein paar Menschen</w:t>
      </w:r>
      <w:r w:rsidR="00B728B4">
        <w:t>herde</w:t>
      </w:r>
      <w:r w:rsidR="00E81000">
        <w:t>n</w:t>
      </w:r>
      <w:r>
        <w:t xml:space="preserve"> beobachtet und erschreckend</w:t>
      </w:r>
      <w:r w:rsidR="00662C2E">
        <w:t>es</w:t>
      </w:r>
      <w:r>
        <w:t xml:space="preserve"> festgestellt</w:t>
      </w:r>
      <w:r w:rsidR="00662C2E">
        <w:t>… Z</w:t>
      </w:r>
      <w:r>
        <w:t xml:space="preserve">wei </w:t>
      </w:r>
      <w:r w:rsidR="007C612F">
        <w:t xml:space="preserve">Gruppen </w:t>
      </w:r>
      <w:r w:rsidR="00662C2E">
        <w:t xml:space="preserve">verfügen </w:t>
      </w:r>
      <w:r w:rsidR="007C612F">
        <w:t>über</w:t>
      </w:r>
      <w:r>
        <w:t xml:space="preserve"> keinerlei Gehirn. </w:t>
      </w:r>
      <w:r w:rsidR="00E81000">
        <w:t xml:space="preserve">Oh, es reagiert auf die </w:t>
      </w:r>
      <w:r w:rsidR="0085372C">
        <w:t>Worte</w:t>
      </w:r>
      <w:r w:rsidR="00E81000">
        <w:t xml:space="preserve"> „kein Gehirn“. Interessant. Hat das etwas zu bedeuten? </w:t>
      </w:r>
      <w:proofErr w:type="spellStart"/>
      <w:r w:rsidR="00E81000">
        <w:t>WiseMind</w:t>
      </w:r>
      <w:proofErr w:type="spellEnd"/>
      <w:r w:rsidR="00E81000">
        <w:t xml:space="preserve"> muss das untersuchen.</w:t>
      </w:r>
    </w:p>
    <w:p w14:paraId="4F73613D" w14:textId="77777777" w:rsidR="007C2B9D" w:rsidRDefault="00E81000">
      <w:r>
        <w:t xml:space="preserve">Nochmal zurück. Ein Lebewesen </w:t>
      </w:r>
      <w:r w:rsidR="00183D90">
        <w:t>ohne Gehirn.</w:t>
      </w:r>
      <w:r>
        <w:t xml:space="preserve"> </w:t>
      </w:r>
      <w:r w:rsidR="003F354B">
        <w:t>A</w:t>
      </w:r>
      <w:r w:rsidR="0005330F">
        <w:t>bsolut nichts.</w:t>
      </w:r>
      <w:r>
        <w:t xml:space="preserve"> Nur Leere</w:t>
      </w:r>
      <w:r w:rsidR="0005330F">
        <w:t>.</w:t>
      </w:r>
      <w:r w:rsidR="003F354B">
        <w:t xml:space="preserve"> </w:t>
      </w:r>
      <w:r>
        <w:t>Ein Vakuum</w:t>
      </w:r>
      <w:r w:rsidR="0005330F">
        <w:t xml:space="preserve">. </w:t>
      </w:r>
      <w:r>
        <w:t xml:space="preserve">Wie konnte es so lange überleben? </w:t>
      </w:r>
      <w:r w:rsidR="0005330F">
        <w:t xml:space="preserve">Über diese Erkenntnis war ich so schockiert, dass ich einen Moment mein </w:t>
      </w:r>
      <w:proofErr w:type="spellStart"/>
      <w:r w:rsidR="0005330F">
        <w:t>Tarnliquida</w:t>
      </w:r>
      <w:proofErr w:type="spellEnd"/>
      <w:r w:rsidR="0005330F">
        <w:t xml:space="preserve"> fallen gelassen hab. Es hat mich glücklicherweise keiner gesehen. Bei </w:t>
      </w:r>
      <w:r>
        <w:t>den</w:t>
      </w:r>
      <w:r w:rsidR="0005330F">
        <w:t xml:space="preserve"> Menschengruppen</w:t>
      </w:r>
      <w:r w:rsidR="003F354B">
        <w:t xml:space="preserve"> handelt es sich um animalisch getriebene und rückständige</w:t>
      </w:r>
      <w:r w:rsidR="00183D90">
        <w:t xml:space="preserve"> –war das eben </w:t>
      </w:r>
      <w:r w:rsidR="00B61BA0">
        <w:t xml:space="preserve">wieder </w:t>
      </w:r>
      <w:r w:rsidR="00183D90">
        <w:t>ein Zucken</w:t>
      </w:r>
      <w:r w:rsidR="007C612F">
        <w:t>…</w:t>
      </w:r>
      <w:r w:rsidR="00183D90">
        <w:t>? Egal</w:t>
      </w:r>
      <w:r w:rsidR="0085372C">
        <w:t>–</w:t>
      </w:r>
      <w:r w:rsidR="00183D90">
        <w:t xml:space="preserve"> ..um animalische und rückständige Lebewesen. Obwohl animalisch eine</w:t>
      </w:r>
      <w:r w:rsidR="003F354B">
        <w:t xml:space="preserve"> Beleidigung für jedes intelligentere Tier auf diesem Planeten ist. </w:t>
      </w:r>
      <w:r>
        <w:t>Sogar ein Stein hat mehr Intelligenz</w:t>
      </w:r>
      <w:r w:rsidR="00B728B4">
        <w:t xml:space="preserve">. </w:t>
      </w:r>
      <w:r w:rsidR="003F354B">
        <w:t>Ihr Menschen kennzeichnet diese Gruppen mit Richtungen</w:t>
      </w:r>
      <w:proofErr w:type="gramStart"/>
      <w:r w:rsidR="003F354B">
        <w:t>..</w:t>
      </w:r>
      <w:proofErr w:type="gramEnd"/>
      <w:r w:rsidR="003F354B">
        <w:t xml:space="preserve"> Moment.. Oben- und </w:t>
      </w:r>
      <w:proofErr w:type="spellStart"/>
      <w:r w:rsidR="003F354B">
        <w:t>U</w:t>
      </w:r>
      <w:r w:rsidR="00662C2E">
        <w:t>ntenextremisten</w:t>
      </w:r>
      <w:proofErr w:type="spellEnd"/>
      <w:r w:rsidR="00662C2E">
        <w:t xml:space="preserve">.. Nee.. </w:t>
      </w:r>
      <w:r w:rsidR="00B728B4">
        <w:t>wie hießen die nochmal</w:t>
      </w:r>
      <w:proofErr w:type="gramStart"/>
      <w:r w:rsidR="00B728B4">
        <w:t>..</w:t>
      </w:r>
      <w:proofErr w:type="gramEnd"/>
      <w:r w:rsidR="00B728B4">
        <w:t xml:space="preserve"> </w:t>
      </w:r>
      <w:r w:rsidR="00662C2E">
        <w:t>N</w:t>
      </w:r>
      <w:r w:rsidR="00B728B4">
        <w:t>aja egal.</w:t>
      </w:r>
      <w:r w:rsidR="001F02D6">
        <w:t xml:space="preserve"> </w:t>
      </w:r>
    </w:p>
    <w:p w14:paraId="18664771" w14:textId="77777777" w:rsidR="00A9393A" w:rsidRDefault="00B728B4">
      <w:r>
        <w:t xml:space="preserve">Einzelne Menschen könnten wir sicher von diesem Wahnsinn heilen. Es sieht aber danach aus, dass das Leiden an </w:t>
      </w:r>
      <w:r w:rsidR="00E81000">
        <w:t xml:space="preserve">Irrsinn </w:t>
      </w:r>
      <w:r>
        <w:t>ansteckend ist.</w:t>
      </w:r>
      <w:r w:rsidR="00A9393A">
        <w:t xml:space="preserve"> Wir behalten dich noch ein wenig hier. Papperlapapp. Natürlich zum Schutz! Wo denkst denn du hin! Als Versuchsobjekt? Also bitte</w:t>
      </w:r>
      <w:r w:rsidR="00662C2E">
        <w:t>…</w:t>
      </w:r>
    </w:p>
    <w:p w14:paraId="26CF8235" w14:textId="77777777" w:rsidR="001F02D6" w:rsidRDefault="001F02D6"/>
    <w:p w14:paraId="01C30206" w14:textId="77777777" w:rsidR="0005330F" w:rsidRDefault="007D2C29">
      <w:r>
        <w:rPr>
          <w:highlight w:val="cyan"/>
        </w:rPr>
        <w:t>Teil 9</w:t>
      </w:r>
      <w:r w:rsidR="0085372C">
        <w:t xml:space="preserve"> Test Subjekt: </w:t>
      </w:r>
      <w:r w:rsidR="0085372C" w:rsidRPr="0085372C">
        <w:rPr>
          <w:b/>
        </w:rPr>
        <w:t>Junior Talent</w:t>
      </w:r>
      <w:r w:rsidR="0085372C">
        <w:t xml:space="preserve"> – Intelligenz: </w:t>
      </w:r>
      <w:r w:rsidR="0085372C" w:rsidRPr="0085372C">
        <w:rPr>
          <w:b/>
        </w:rPr>
        <w:t>Intelligenzniveau eines Einzellers</w:t>
      </w:r>
    </w:p>
    <w:p w14:paraId="313160B2" w14:textId="77777777" w:rsidR="00613EA8" w:rsidRDefault="00613EA8">
      <w:r>
        <w:t>Vom Ernst z</w:t>
      </w:r>
      <w:r w:rsidR="0085372C">
        <w:t>urück</w:t>
      </w:r>
      <w:r>
        <w:t xml:space="preserve"> zum Ernst. Du hast ja </w:t>
      </w:r>
      <w:proofErr w:type="gramStart"/>
      <w:r>
        <w:t>recht</w:t>
      </w:r>
      <w:proofErr w:type="gramEnd"/>
      <w:r>
        <w:t xml:space="preserve"> </w:t>
      </w:r>
      <w:proofErr w:type="spellStart"/>
      <w:r>
        <w:t>WiseMind</w:t>
      </w:r>
      <w:proofErr w:type="spellEnd"/>
      <w:r>
        <w:t xml:space="preserve">, das war dämlich. Ich meinte: zurück von den ernsten Erkenntnissen zu den erquickenden Forschungen bei unserem Versuchsobjekt. </w:t>
      </w:r>
    </w:p>
    <w:p w14:paraId="4E574F34" w14:textId="77777777" w:rsidR="008331D0" w:rsidRDefault="0085372C">
      <w:r>
        <w:t xml:space="preserve">Ich muss dein </w:t>
      </w:r>
      <w:r w:rsidR="00662C2E">
        <w:t>Gehirn etwas unter Strom setzen. S</w:t>
      </w:r>
      <w:r>
        <w:t xml:space="preserve">tillgelegte Verbindungen </w:t>
      </w:r>
      <w:r w:rsidR="00662C2E">
        <w:t>werden damit eventuell aktiviert</w:t>
      </w:r>
      <w:r>
        <w:t xml:space="preserve">. Ja, das könnte bedeuten, du wirst intelligenter. </w:t>
      </w:r>
      <w:r w:rsidR="008331D0">
        <w:t>Es könnte. W</w:t>
      </w:r>
      <w:r>
        <w:t xml:space="preserve">o nichts vorhanden ist, kann auch nichts wachsen. </w:t>
      </w:r>
      <w:r w:rsidR="008331D0">
        <w:t xml:space="preserve">Ich starte mit 3 </w:t>
      </w:r>
      <w:proofErr w:type="spellStart"/>
      <w:r w:rsidR="008331D0">
        <w:t>Gigavolt</w:t>
      </w:r>
      <w:proofErr w:type="spellEnd"/>
      <w:r w:rsidR="008331D0">
        <w:t>. So.. Kleber hier.. Kabel dort.. Initiiere Stromstoß in 3</w:t>
      </w:r>
      <w:proofErr w:type="gramStart"/>
      <w:r w:rsidR="008331D0">
        <w:t>..</w:t>
      </w:r>
      <w:proofErr w:type="gramEnd"/>
      <w:r w:rsidR="008331D0">
        <w:t xml:space="preserve"> </w:t>
      </w:r>
      <w:proofErr w:type="gramStart"/>
      <w:r w:rsidR="008331D0">
        <w:t>2..</w:t>
      </w:r>
      <w:proofErr w:type="gramEnd"/>
      <w:r w:rsidR="008331D0">
        <w:t xml:space="preserve"> Was soll denn das schon wieder </w:t>
      </w:r>
      <w:proofErr w:type="spellStart"/>
      <w:r w:rsidR="008331D0">
        <w:t>WiseMind</w:t>
      </w:r>
      <w:proofErr w:type="spellEnd"/>
      <w:r w:rsidR="008331D0">
        <w:t xml:space="preserve">? Zuviel? Oh. Ich dachte nicht, dass dich das bisschen Strom </w:t>
      </w:r>
      <w:r w:rsidR="00B61BA0">
        <w:t>grillen würde</w:t>
      </w:r>
      <w:r w:rsidR="008331D0">
        <w:t xml:space="preserve">. Verzeihung. Du darfst dich bei ihr für den lebensrettenden Eingriff bedanken. Sag danke. </w:t>
      </w:r>
      <w:r w:rsidR="00613EA8">
        <w:t xml:space="preserve">Warum dreht sich </w:t>
      </w:r>
      <w:r w:rsidR="00662C2E">
        <w:t>dein</w:t>
      </w:r>
      <w:r w:rsidR="00613EA8">
        <w:t xml:space="preserve"> </w:t>
      </w:r>
      <w:proofErr w:type="gramStart"/>
      <w:r w:rsidR="00613EA8">
        <w:t>große</w:t>
      </w:r>
      <w:proofErr w:type="gramEnd"/>
      <w:r w:rsidR="00613EA8">
        <w:t xml:space="preserve"> Zeh im Kreis? Ich versteh das mal als °Danke </w:t>
      </w:r>
      <w:proofErr w:type="spellStart"/>
      <w:r w:rsidR="00613EA8">
        <w:t>WiseMind</w:t>
      </w:r>
      <w:proofErr w:type="spellEnd"/>
      <w:r w:rsidR="00613EA8">
        <w:t xml:space="preserve">°. </w:t>
      </w:r>
      <w:r w:rsidR="005B60FA">
        <w:t>Aber w</w:t>
      </w:r>
      <w:r w:rsidR="00613EA8">
        <w:t xml:space="preserve">ieso wachsen auf deinem Gesicht plötzlich grüne Warzen? </w:t>
      </w:r>
      <w:r w:rsidR="00F26C2B">
        <w:t>Das ist hoffnungslos, d</w:t>
      </w:r>
      <w:r w:rsidR="00D524C4">
        <w:t>u wirst nicht</w:t>
      </w:r>
      <w:r w:rsidR="00613EA8">
        <w:t xml:space="preserve"> schöner</w:t>
      </w:r>
      <w:r w:rsidR="00944007">
        <w:t>…</w:t>
      </w:r>
      <w:r w:rsidR="00F41318">
        <w:t xml:space="preserve"> Und wieso schlägst du dich selbst? Willst du </w:t>
      </w:r>
      <w:r w:rsidR="00DC3E3A">
        <w:t>dir Gutes tun? Dein Anblick wird für uns nicht erträglicher</w:t>
      </w:r>
      <w:r w:rsidR="005B60FA">
        <w:t>…</w:t>
      </w:r>
      <w:r w:rsidR="00F41318">
        <w:t xml:space="preserve"> </w:t>
      </w:r>
      <w:r w:rsidR="00613EA8">
        <w:t>A</w:t>
      </w:r>
      <w:r w:rsidR="00F41318">
        <w:t>ch</w:t>
      </w:r>
      <w:r w:rsidR="005B60FA">
        <w:t>..</w:t>
      </w:r>
      <w:proofErr w:type="gramStart"/>
      <w:r w:rsidR="00613EA8">
        <w:t>,</w:t>
      </w:r>
      <w:proofErr w:type="gramEnd"/>
      <w:r w:rsidR="00613EA8">
        <w:t xml:space="preserve"> der Strom läuft ja wieder.</w:t>
      </w:r>
    </w:p>
    <w:p w14:paraId="068653C3" w14:textId="77777777" w:rsidR="00D75286" w:rsidRDefault="000E229F">
      <w:r>
        <w:t xml:space="preserve">Siehst du </w:t>
      </w:r>
      <w:proofErr w:type="spellStart"/>
      <w:r>
        <w:t>WiseMind</w:t>
      </w:r>
      <w:proofErr w:type="spellEnd"/>
      <w:r>
        <w:t xml:space="preserve">, das Menschenwesen ist glücklich. Guck doch wie es lächelt. Oh </w:t>
      </w:r>
      <w:r w:rsidR="001F02D6">
        <w:t xml:space="preserve">halt, </w:t>
      </w:r>
      <w:r>
        <w:t>warte. Es steht ja auf dem Kopf.</w:t>
      </w:r>
    </w:p>
    <w:p w14:paraId="6A481975" w14:textId="77777777" w:rsidR="008331D0" w:rsidRDefault="008331D0"/>
    <w:p w14:paraId="6B05917E" w14:textId="77777777" w:rsidR="0005330F" w:rsidRDefault="008331D0">
      <w:r>
        <w:t xml:space="preserve"> </w:t>
      </w:r>
      <w:r w:rsidR="007D2C29">
        <w:rPr>
          <w:highlight w:val="cyan"/>
        </w:rPr>
        <w:t>Teil 10</w:t>
      </w:r>
      <w:r w:rsidR="000029D0">
        <w:t xml:space="preserve"> Test Subjekt: </w:t>
      </w:r>
      <w:r w:rsidR="000029D0" w:rsidRPr="000029D0">
        <w:rPr>
          <w:b/>
        </w:rPr>
        <w:t>Genie</w:t>
      </w:r>
      <w:r w:rsidR="000029D0">
        <w:t xml:space="preserve"> – Intelligenz: </w:t>
      </w:r>
      <w:r w:rsidR="000029D0" w:rsidRPr="000029D0">
        <w:rPr>
          <w:b/>
        </w:rPr>
        <w:t>Auf einem aufstrebenden Ast</w:t>
      </w:r>
    </w:p>
    <w:p w14:paraId="4FAB6F81" w14:textId="77777777" w:rsidR="000029D0" w:rsidRDefault="000029D0">
      <w:r>
        <w:lastRenderedPageBreak/>
        <w:t>Schade, dass du deine Gehirnaktivität nicht betrachten kannst. Den Neuronen bei der Informationsübermittlung zuzuschauen</w:t>
      </w:r>
      <w:r w:rsidR="000E229F">
        <w:t xml:space="preserve">. </w:t>
      </w:r>
      <w:proofErr w:type="spellStart"/>
      <w:r w:rsidR="000E229F">
        <w:t>Welch</w:t>
      </w:r>
      <w:proofErr w:type="spellEnd"/>
      <w:r w:rsidR="000E229F">
        <w:t xml:space="preserve"> Faszination</w:t>
      </w:r>
      <w:r>
        <w:t xml:space="preserve"> - und gleichzeitig schön einschläfernd. So ineffizient. Über riesige Netzwerke, hin und her. Bis es ans Ziel ankommt. Ich mache dir mal einen Vergleich:</w:t>
      </w:r>
    </w:p>
    <w:p w14:paraId="7EE194E1" w14:textId="77777777" w:rsidR="0005330F" w:rsidRDefault="000029D0">
      <w:r>
        <w:t xml:space="preserve"> </w:t>
      </w:r>
    </w:p>
    <w:p w14:paraId="2F1986F5" w14:textId="77777777" w:rsidR="00D75286" w:rsidRDefault="00D75286"/>
    <w:p w14:paraId="015B2B5E" w14:textId="77777777" w:rsidR="000E229F" w:rsidRDefault="000E229F"/>
    <w:p w14:paraId="219B57C4" w14:textId="77777777" w:rsidR="0085372C" w:rsidRDefault="0085372C"/>
    <w:p w14:paraId="5F82D0E5" w14:textId="77777777" w:rsidR="00E81000" w:rsidRDefault="00E81000">
      <w:r>
        <w:t>Entropie/Enthalpie</w:t>
      </w:r>
    </w:p>
    <w:sectPr w:rsidR="00E81000">
      <w:footerReference w:type="default" r:id="rId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Dittmar, Fabian (008)" w:date="2015-07-29T09:19:00Z" w:initials="DITTMAF">
    <w:p w14:paraId="6FCC376C" w14:textId="77777777" w:rsidR="00684732" w:rsidRDefault="00684732">
      <w:pPr>
        <w:pStyle w:val="Kommentartext"/>
      </w:pPr>
      <w:r>
        <w:rPr>
          <w:rStyle w:val="Kommentarzeichen"/>
        </w:rPr>
        <w:annotationRef/>
      </w:r>
      <w:r>
        <w:t>Teil war witziger</w:t>
      </w:r>
    </w:p>
  </w:comment>
  <w:comment w:id="55" w:author="Dittmar, Fabian (008)" w:date="2015-07-28T11:36:00Z" w:initials="DITTMAF">
    <w:p w14:paraId="5F6A336F" w14:textId="77777777" w:rsidR="002D572B" w:rsidRDefault="002D572B">
      <w:pPr>
        <w:pStyle w:val="Kommentartext"/>
      </w:pPr>
      <w:r>
        <w:rPr>
          <w:rStyle w:val="Kommentarzeichen"/>
        </w:rPr>
        <w:annotationRef/>
      </w:r>
      <w:r>
        <w:t>Anderer Spruch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CC376C" w15:done="0"/>
  <w15:commentEx w15:paraId="5F6A336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A366A7" w14:textId="77777777" w:rsidR="0057624D" w:rsidRDefault="0057624D" w:rsidP="006D5016">
      <w:pPr>
        <w:spacing w:after="0" w:line="240" w:lineRule="auto"/>
      </w:pPr>
      <w:r>
        <w:separator/>
      </w:r>
    </w:p>
  </w:endnote>
  <w:endnote w:type="continuationSeparator" w:id="0">
    <w:p w14:paraId="48F085A1" w14:textId="77777777" w:rsidR="0057624D" w:rsidRDefault="0057624D" w:rsidP="006D5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9847272"/>
      <w:docPartObj>
        <w:docPartGallery w:val="Page Numbers (Bottom of Page)"/>
        <w:docPartUnique/>
      </w:docPartObj>
    </w:sdtPr>
    <w:sdtContent>
      <w:p w14:paraId="0CE51798" w14:textId="26C176AC" w:rsidR="006D5016" w:rsidRDefault="006D5016">
        <w:pPr>
          <w:pStyle w:val="Fuzeile"/>
          <w:jc w:val="center"/>
        </w:pPr>
        <w:r>
          <w:fldChar w:fldCharType="begin"/>
        </w:r>
        <w:r>
          <w:instrText>PAGE   \* MERGEFORMAT</w:instrText>
        </w:r>
        <w:r>
          <w:fldChar w:fldCharType="separate"/>
        </w:r>
        <w:r w:rsidR="008576DC">
          <w:rPr>
            <w:noProof/>
          </w:rPr>
          <w:t>7</w:t>
        </w:r>
        <w:r>
          <w:fldChar w:fldCharType="end"/>
        </w:r>
      </w:p>
    </w:sdtContent>
  </w:sdt>
  <w:p w14:paraId="22E774A2" w14:textId="77777777" w:rsidR="006D5016" w:rsidRDefault="006D501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B0C446" w14:textId="77777777" w:rsidR="0057624D" w:rsidRDefault="0057624D" w:rsidP="006D5016">
      <w:pPr>
        <w:spacing w:after="0" w:line="240" w:lineRule="auto"/>
      </w:pPr>
      <w:r>
        <w:separator/>
      </w:r>
    </w:p>
  </w:footnote>
  <w:footnote w:type="continuationSeparator" w:id="0">
    <w:p w14:paraId="370FF8BD" w14:textId="77777777" w:rsidR="0057624D" w:rsidRDefault="0057624D" w:rsidP="006D50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484"/>
    <w:rsid w:val="000029D0"/>
    <w:rsid w:val="00013526"/>
    <w:rsid w:val="000150BD"/>
    <w:rsid w:val="0005330F"/>
    <w:rsid w:val="000725D4"/>
    <w:rsid w:val="000B2DE7"/>
    <w:rsid w:val="000C2B4C"/>
    <w:rsid w:val="000E229F"/>
    <w:rsid w:val="00131CEA"/>
    <w:rsid w:val="00144F9F"/>
    <w:rsid w:val="00155E30"/>
    <w:rsid w:val="00174898"/>
    <w:rsid w:val="00183D90"/>
    <w:rsid w:val="001A5484"/>
    <w:rsid w:val="001B2FE8"/>
    <w:rsid w:val="001E50F0"/>
    <w:rsid w:val="001F02D6"/>
    <w:rsid w:val="002321A8"/>
    <w:rsid w:val="002D0253"/>
    <w:rsid w:val="002D572B"/>
    <w:rsid w:val="00324A83"/>
    <w:rsid w:val="00371946"/>
    <w:rsid w:val="003830F8"/>
    <w:rsid w:val="00394831"/>
    <w:rsid w:val="003B38E1"/>
    <w:rsid w:val="003F354B"/>
    <w:rsid w:val="00491F20"/>
    <w:rsid w:val="004B25B9"/>
    <w:rsid w:val="004C6A9E"/>
    <w:rsid w:val="004D04B1"/>
    <w:rsid w:val="0055428C"/>
    <w:rsid w:val="00563902"/>
    <w:rsid w:val="00565C67"/>
    <w:rsid w:val="0057624D"/>
    <w:rsid w:val="00587C7E"/>
    <w:rsid w:val="00595AD5"/>
    <w:rsid w:val="005B60FA"/>
    <w:rsid w:val="005C3C7E"/>
    <w:rsid w:val="005E40DE"/>
    <w:rsid w:val="005E6C8A"/>
    <w:rsid w:val="0060778F"/>
    <w:rsid w:val="00613EA8"/>
    <w:rsid w:val="00641E16"/>
    <w:rsid w:val="00662C2E"/>
    <w:rsid w:val="00684732"/>
    <w:rsid w:val="006B0A5C"/>
    <w:rsid w:val="006D5016"/>
    <w:rsid w:val="006E56EF"/>
    <w:rsid w:val="007114A0"/>
    <w:rsid w:val="00737E00"/>
    <w:rsid w:val="00774BD6"/>
    <w:rsid w:val="007A2A01"/>
    <w:rsid w:val="007B0A86"/>
    <w:rsid w:val="007C2B9D"/>
    <w:rsid w:val="007C612F"/>
    <w:rsid w:val="007D2C29"/>
    <w:rsid w:val="007E74D0"/>
    <w:rsid w:val="00807F7B"/>
    <w:rsid w:val="008331D0"/>
    <w:rsid w:val="0085372C"/>
    <w:rsid w:val="0085755E"/>
    <w:rsid w:val="008576DC"/>
    <w:rsid w:val="00867E2F"/>
    <w:rsid w:val="00872155"/>
    <w:rsid w:val="008C1F36"/>
    <w:rsid w:val="008F3DE7"/>
    <w:rsid w:val="00933C4F"/>
    <w:rsid w:val="00944007"/>
    <w:rsid w:val="00944C0E"/>
    <w:rsid w:val="009F7F8C"/>
    <w:rsid w:val="00A5422C"/>
    <w:rsid w:val="00A82B63"/>
    <w:rsid w:val="00A9393A"/>
    <w:rsid w:val="00AB51D6"/>
    <w:rsid w:val="00AB70D8"/>
    <w:rsid w:val="00AC59CE"/>
    <w:rsid w:val="00AD5524"/>
    <w:rsid w:val="00AF4596"/>
    <w:rsid w:val="00B36478"/>
    <w:rsid w:val="00B55EF1"/>
    <w:rsid w:val="00B61BA0"/>
    <w:rsid w:val="00B728B4"/>
    <w:rsid w:val="00BB1FAC"/>
    <w:rsid w:val="00BD43CF"/>
    <w:rsid w:val="00BF463B"/>
    <w:rsid w:val="00BF6149"/>
    <w:rsid w:val="00C332CC"/>
    <w:rsid w:val="00C63F99"/>
    <w:rsid w:val="00C65329"/>
    <w:rsid w:val="00CE560E"/>
    <w:rsid w:val="00D24EB6"/>
    <w:rsid w:val="00D524C4"/>
    <w:rsid w:val="00D731A1"/>
    <w:rsid w:val="00D75286"/>
    <w:rsid w:val="00DC177E"/>
    <w:rsid w:val="00DC3E3A"/>
    <w:rsid w:val="00E37BA1"/>
    <w:rsid w:val="00E81000"/>
    <w:rsid w:val="00E87C55"/>
    <w:rsid w:val="00EE3C46"/>
    <w:rsid w:val="00F26C2B"/>
    <w:rsid w:val="00F41318"/>
    <w:rsid w:val="00F63D08"/>
    <w:rsid w:val="00F7657A"/>
    <w:rsid w:val="00FA2C75"/>
    <w:rsid w:val="00FE3D1B"/>
    <w:rsid w:val="00FF10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8F7D7"/>
  <w15:docId w15:val="{5BA58DD5-9FC6-440A-BE1D-472C084FF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1A548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1A548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5484"/>
    <w:rPr>
      <w:rFonts w:ascii="Tahoma" w:hAnsi="Tahoma" w:cs="Tahoma"/>
      <w:sz w:val="16"/>
      <w:szCs w:val="16"/>
    </w:rPr>
  </w:style>
  <w:style w:type="table" w:styleId="Tabellenraster">
    <w:name w:val="Table Grid"/>
    <w:basedOn w:val="NormaleTabelle"/>
    <w:uiPriority w:val="59"/>
    <w:rsid w:val="00232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2D572B"/>
    <w:rPr>
      <w:sz w:val="16"/>
      <w:szCs w:val="16"/>
    </w:rPr>
  </w:style>
  <w:style w:type="paragraph" w:styleId="Kommentartext">
    <w:name w:val="annotation text"/>
    <w:basedOn w:val="Standard"/>
    <w:link w:val="KommentartextZchn"/>
    <w:uiPriority w:val="99"/>
    <w:unhideWhenUsed/>
    <w:rsid w:val="002D572B"/>
    <w:pPr>
      <w:spacing w:line="240" w:lineRule="auto"/>
    </w:pPr>
    <w:rPr>
      <w:sz w:val="20"/>
      <w:szCs w:val="20"/>
    </w:rPr>
  </w:style>
  <w:style w:type="character" w:customStyle="1" w:styleId="KommentartextZchn">
    <w:name w:val="Kommentartext Zchn"/>
    <w:basedOn w:val="Absatz-Standardschriftart"/>
    <w:link w:val="Kommentartext"/>
    <w:uiPriority w:val="99"/>
    <w:rsid w:val="002D572B"/>
    <w:rPr>
      <w:sz w:val="20"/>
      <w:szCs w:val="20"/>
    </w:rPr>
  </w:style>
  <w:style w:type="paragraph" w:styleId="Kommentarthema">
    <w:name w:val="annotation subject"/>
    <w:basedOn w:val="Kommentartext"/>
    <w:next w:val="Kommentartext"/>
    <w:link w:val="KommentarthemaZchn"/>
    <w:uiPriority w:val="99"/>
    <w:semiHidden/>
    <w:unhideWhenUsed/>
    <w:rsid w:val="002D572B"/>
    <w:rPr>
      <w:b/>
      <w:bCs/>
    </w:rPr>
  </w:style>
  <w:style w:type="character" w:customStyle="1" w:styleId="KommentarthemaZchn">
    <w:name w:val="Kommentarthema Zchn"/>
    <w:basedOn w:val="KommentartextZchn"/>
    <w:link w:val="Kommentarthema"/>
    <w:uiPriority w:val="99"/>
    <w:semiHidden/>
    <w:rsid w:val="002D572B"/>
    <w:rPr>
      <w:b/>
      <w:bCs/>
      <w:sz w:val="20"/>
      <w:szCs w:val="20"/>
    </w:rPr>
  </w:style>
  <w:style w:type="paragraph" w:styleId="Kopfzeile">
    <w:name w:val="header"/>
    <w:basedOn w:val="Standard"/>
    <w:link w:val="KopfzeileZchn"/>
    <w:uiPriority w:val="99"/>
    <w:unhideWhenUsed/>
    <w:rsid w:val="006D501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D5016"/>
  </w:style>
  <w:style w:type="paragraph" w:styleId="Fuzeile">
    <w:name w:val="footer"/>
    <w:basedOn w:val="Standard"/>
    <w:link w:val="FuzeileZchn"/>
    <w:uiPriority w:val="99"/>
    <w:unhideWhenUsed/>
    <w:rsid w:val="006D501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D5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1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2347</Words>
  <Characters>14787</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Daimler AG</Company>
  <LinksUpToDate>false</LinksUpToDate>
  <CharactersWithSpaces>17100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Dittmar, Fabian (008)</dc:creator>
  <cp:lastModifiedBy>Fabian</cp:lastModifiedBy>
  <cp:revision>5</cp:revision>
  <cp:lastPrinted>2015-07-30T17:43:00Z</cp:lastPrinted>
  <dcterms:created xsi:type="dcterms:W3CDTF">2015-07-30T17:40:00Z</dcterms:created>
  <dcterms:modified xsi:type="dcterms:W3CDTF">2015-07-30T17:43:00Z</dcterms:modified>
</cp:coreProperties>
</file>